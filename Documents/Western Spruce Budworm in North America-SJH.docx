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noProof/>
          <w:sz w:val="24"/>
          <w:szCs w:val="24"/>
        </w:rPr>
        <w:id w:val="100079140"/>
        <w:docPartObj>
          <w:docPartGallery w:val="Cover Pages"/>
          <w:docPartUnique/>
        </w:docPartObj>
      </w:sdtPr>
      <w:sdtEndPr/>
      <w:sdtContent>
        <w:p w14:paraId="1B9ACA5A" w14:textId="58DB6041" w:rsidR="00C852B3" w:rsidRDefault="00C852B3" w:rsidP="00F56EC6">
          <w:pPr>
            <w:spacing w:line="276" w:lineRule="auto"/>
            <w:rPr>
              <w:noProof/>
              <w:sz w:val="24"/>
              <w:szCs w:val="24"/>
            </w:rPr>
          </w:pPr>
          <w:r w:rsidRPr="00C852B3">
            <w:rPr>
              <w:noProof/>
              <w:sz w:val="24"/>
              <w:szCs w:val="24"/>
            </w:rPr>
            <mc:AlternateContent>
              <mc:Choice Requires="wps">
                <w:drawing>
                  <wp:anchor distT="0" distB="0" distL="114300" distR="114300" simplePos="0" relativeHeight="251666432" behindDoc="0" locked="0" layoutInCell="1" allowOverlap="1" wp14:anchorId="67A72A6B" wp14:editId="0A062DF4">
                    <wp:simplePos x="0" y="0"/>
                    <wp:positionH relativeFrom="page">
                      <wp:posOffset>228600</wp:posOffset>
                    </wp:positionH>
                    <wp:positionV relativeFrom="page">
                      <wp:posOffset>1142999</wp:posOffset>
                    </wp:positionV>
                    <wp:extent cx="1712890" cy="8009467"/>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80094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490"/>
                                  <w:gridCol w:w="1837"/>
                                </w:tblGrid>
                                <w:tr w:rsidR="00C852B3" w14:paraId="74F48CF2" w14:textId="77777777" w:rsidTr="00C40FCE">
                                  <w:trPr>
                                    <w:trHeight w:val="8703"/>
                                    <w:jc w:val="center"/>
                                  </w:trPr>
                                  <w:tc>
                                    <w:tcPr>
                                      <w:tcW w:w="2568" w:type="pct"/>
                                      <w:vAlign w:val="center"/>
                                    </w:tcPr>
                                    <w:p w14:paraId="1C51983E" w14:textId="2236A2E8" w:rsidR="00C852B3" w:rsidRDefault="00506F4D">
                                      <w:pPr>
                                        <w:jc w:val="right"/>
                                      </w:pPr>
                                      <w:r>
                                        <w:rPr>
                                          <w:noProof/>
                                        </w:rPr>
                                        <w:drawing>
                                          <wp:inline distT="0" distB="0" distL="0" distR="0" wp14:anchorId="2FB5E8F2" wp14:editId="2DA5B1A8">
                                            <wp:extent cx="4927355" cy="2806700"/>
                                            <wp:effectExtent l="0" t="0" r="6985" b="0"/>
                                            <wp:docPr id="6" name="Picture 6" descr="More evidence of the &quot;fireproofing effect&quot; of insect outbreaks in a forest  - Wildfire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re evidence of the &quot;fireproofing effect&quot; of insect outbreaks in a forest  - Wildfire Tod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413" cy="2830087"/>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14A492F" w14:textId="6F1E2904" w:rsidR="00C852B3" w:rsidRDefault="00C852B3">
                                          <w:pPr>
                                            <w:pStyle w:val="NoSpacing"/>
                                            <w:spacing w:line="312" w:lineRule="auto"/>
                                            <w:jc w:val="right"/>
                                            <w:rPr>
                                              <w:caps/>
                                              <w:color w:val="191919" w:themeColor="text1" w:themeTint="E6"/>
                                              <w:sz w:val="72"/>
                                              <w:szCs w:val="72"/>
                                            </w:rPr>
                                          </w:pPr>
                                          <w:r>
                                            <w:rPr>
                                              <w:caps/>
                                              <w:color w:val="191919" w:themeColor="text1" w:themeTint="E6"/>
                                              <w:sz w:val="72"/>
                                              <w:szCs w:val="72"/>
                                            </w:rPr>
                                            <w:t>Western Spruce Budworm in North America</w:t>
                                          </w:r>
                                        </w:p>
                                      </w:sdtContent>
                                    </w:sdt>
                                    <w:p w14:paraId="19E64E91" w14:textId="5B337427" w:rsidR="00C852B3" w:rsidRDefault="00375B00">
                                      <w:pPr>
                                        <w:jc w:val="right"/>
                                        <w:rPr>
                                          <w:sz w:val="24"/>
                                          <w:szCs w:val="24"/>
                                        </w:rPr>
                                      </w:pPr>
                                      <w:sdt>
                                        <w:sdtPr>
                                          <w:rPr>
                                            <w:i/>
                                            <w:iCs/>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5561A">
                                            <w:rPr>
                                              <w:i/>
                                              <w:iCs/>
                                              <w:color w:val="000000" w:themeColor="text1"/>
                                              <w:sz w:val="24"/>
                                              <w:szCs w:val="24"/>
                                            </w:rPr>
                                            <w:t>Choristoneura</w:t>
                                          </w:r>
                                          <w:proofErr w:type="spellEnd"/>
                                          <w:r w:rsidR="0015561A">
                                            <w:rPr>
                                              <w:i/>
                                              <w:iCs/>
                                              <w:color w:val="000000" w:themeColor="text1"/>
                                              <w:sz w:val="24"/>
                                              <w:szCs w:val="24"/>
                                            </w:rPr>
                                            <w:t xml:space="preserve"> occidentalis</w:t>
                                          </w:r>
                                        </w:sdtContent>
                                      </w:sdt>
                                    </w:p>
                                  </w:tc>
                                  <w:tc>
                                    <w:tcPr>
                                      <w:tcW w:w="2432" w:type="pct"/>
                                      <w:vAlign w:val="center"/>
                                    </w:tcPr>
                                    <w:p w14:paraId="3360D6E3" w14:textId="77777777" w:rsidR="00C852B3" w:rsidRDefault="00C852B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5208903" w14:textId="6FAF10DF" w:rsidR="00C852B3" w:rsidRDefault="00506F4D">
                                          <w:pPr>
                                            <w:rPr>
                                              <w:color w:val="000000" w:themeColor="text1"/>
                                            </w:rPr>
                                          </w:pPr>
                                          <w:r>
                                            <w:rPr>
                                              <w:color w:val="000000" w:themeColor="text1"/>
                                            </w:rPr>
                                            <w:t xml:space="preserve">The western spruce budworm is a </w:t>
                                          </w:r>
                                          <w:r w:rsidR="004F4D21">
                                            <w:rPr>
                                              <w:color w:val="000000" w:themeColor="text1"/>
                                            </w:rPr>
                                            <w:t>major</w:t>
                                          </w:r>
                                          <w:r w:rsidR="0040172C">
                                            <w:rPr>
                                              <w:color w:val="000000" w:themeColor="text1"/>
                                            </w:rPr>
                                            <w:t xml:space="preserve"> </w:t>
                                          </w:r>
                                          <w:r w:rsidR="004F4D21">
                                            <w:rPr>
                                              <w:color w:val="000000" w:themeColor="text1"/>
                                            </w:rPr>
                                            <w:t xml:space="preserve">defoliator of </w:t>
                                          </w:r>
                                          <w:r>
                                            <w:rPr>
                                              <w:color w:val="000000" w:themeColor="text1"/>
                                            </w:rPr>
                                            <w:t>North American forests</w:t>
                                          </w:r>
                                          <w:r w:rsidR="00381DF5">
                                            <w:rPr>
                                              <w:color w:val="000000" w:themeColor="text1"/>
                                            </w:rPr>
                                            <w:t>.</w:t>
                                          </w:r>
                                          <w:r w:rsidR="00212FFA">
                                            <w:rPr>
                                              <w:color w:val="000000" w:themeColor="text1"/>
                                            </w:rPr>
                                            <w:t xml:space="preserve"> </w:t>
                                          </w:r>
                                          <w:r w:rsidR="009C3F80">
                                            <w:rPr>
                                              <w:color w:val="000000" w:themeColor="text1"/>
                                            </w:rPr>
                                            <w:t xml:space="preserve">Climate change may increase the frequency and severity of WSB outbreaks, although the mechanisms are not </w:t>
                                          </w:r>
                                          <w:r w:rsidR="00D26EC3">
                                            <w:rPr>
                                              <w:color w:val="000000" w:themeColor="text1"/>
                                            </w:rPr>
                                            <w:t xml:space="preserve">well-understood. </w:t>
                                          </w:r>
                                          <w:r>
                                            <w:rPr>
                                              <w:color w:val="000000" w:themeColor="text1"/>
                                            </w:rPr>
                                            <w:t xml:space="preserve">This </w:t>
                                          </w:r>
                                          <w:r w:rsidR="00F47B0C">
                                            <w:rPr>
                                              <w:color w:val="000000" w:themeColor="text1"/>
                                            </w:rPr>
                                            <w:t>living document</w:t>
                                          </w:r>
                                          <w:r>
                                            <w:rPr>
                                              <w:color w:val="000000" w:themeColor="text1"/>
                                            </w:rPr>
                                            <w:t xml:space="preserve"> explores the background information available on this species and their impacts.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C34FF4F" w14:textId="2872D829" w:rsidR="00C852B3" w:rsidRDefault="00C852B3">
                                          <w:pPr>
                                            <w:pStyle w:val="NoSpacing"/>
                                            <w:rPr>
                                              <w:color w:val="ED7D31" w:themeColor="accent2"/>
                                              <w:sz w:val="26"/>
                                              <w:szCs w:val="26"/>
                                            </w:rPr>
                                          </w:pPr>
                                          <w:r>
                                            <w:rPr>
                                              <w:color w:val="ED7D31" w:themeColor="accent2"/>
                                              <w:sz w:val="26"/>
                                              <w:szCs w:val="26"/>
                                            </w:rPr>
                                            <w:t>OLIVIA SANTIAGO</w:t>
                                          </w:r>
                                        </w:p>
                                      </w:sdtContent>
                                    </w:sdt>
                                    <w:p w14:paraId="48335945" w14:textId="50A61EC1" w:rsidR="00C852B3" w:rsidRDefault="00375B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06F4D">
                                            <w:rPr>
                                              <w:color w:val="44546A" w:themeColor="text2"/>
                                            </w:rPr>
                                            <w:t>MS Thesis</w:t>
                                          </w:r>
                                        </w:sdtContent>
                                      </w:sdt>
                                    </w:p>
                                  </w:tc>
                                </w:tr>
                              </w:tbl>
                              <w:p w14:paraId="64D01ACB" w14:textId="6A755DA9" w:rsidR="00C852B3" w:rsidRDefault="00C852B3"/>
                              <w:p w14:paraId="3396F94F" w14:textId="132BC317" w:rsidR="00D56E53" w:rsidRDefault="00D56E53"/>
                              <w:p w14:paraId="10E7F7D0" w14:textId="2E1AB1B8" w:rsidR="00D56E53" w:rsidRDefault="00D56E53"/>
                              <w:p w14:paraId="51209A70" w14:textId="6AD1962C" w:rsidR="00D56E53" w:rsidRDefault="00D56E53"/>
                              <w:p w14:paraId="057B0DE0" w14:textId="5CCFEF77" w:rsidR="00D56E53" w:rsidRDefault="00D56E53"/>
                              <w:p w14:paraId="30227EB3" w14:textId="36636408" w:rsidR="00D56E53" w:rsidRDefault="00D56E53"/>
                              <w:p w14:paraId="1E0159EE" w14:textId="34E3BCD4" w:rsidR="00D56E53" w:rsidRDefault="00D56E53"/>
                              <w:p w14:paraId="1FCFE1CA" w14:textId="77777777" w:rsidR="00D56E53" w:rsidRDefault="00D56E5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7A72A6B" id="_x0000_t202" coordsize="21600,21600" o:spt="202" path="m,l,21600r21600,l21600,xe">
                    <v:stroke joinstyle="miter"/>
                    <v:path gradientshapeok="t" o:connecttype="rect"/>
                  </v:shapetype>
                  <v:shape id="Text Box 138" o:spid="_x0000_s1026" type="#_x0000_t202" style="position:absolute;margin-left:18pt;margin-top:90pt;width:134.85pt;height:630.65pt;z-index:25166643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490"/>
                            <w:gridCol w:w="1837"/>
                          </w:tblGrid>
                          <w:tr w:rsidR="00C852B3" w14:paraId="74F48CF2" w14:textId="77777777" w:rsidTr="00C40FCE">
                            <w:trPr>
                              <w:trHeight w:val="8703"/>
                              <w:jc w:val="center"/>
                            </w:trPr>
                            <w:tc>
                              <w:tcPr>
                                <w:tcW w:w="2568" w:type="pct"/>
                                <w:vAlign w:val="center"/>
                              </w:tcPr>
                              <w:p w14:paraId="1C51983E" w14:textId="2236A2E8" w:rsidR="00C852B3" w:rsidRDefault="00506F4D">
                                <w:pPr>
                                  <w:jc w:val="right"/>
                                </w:pPr>
                                <w:r>
                                  <w:rPr>
                                    <w:noProof/>
                                  </w:rPr>
                                  <w:drawing>
                                    <wp:inline distT="0" distB="0" distL="0" distR="0" wp14:anchorId="2FB5E8F2" wp14:editId="2DA5B1A8">
                                      <wp:extent cx="4927355" cy="2806700"/>
                                      <wp:effectExtent l="0" t="0" r="6985" b="0"/>
                                      <wp:docPr id="6" name="Picture 6" descr="More evidence of the &quot;fireproofing effect&quot; of insect outbreaks in a forest  - Wildfire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re evidence of the &quot;fireproofing effect&quot; of insect outbreaks in a forest  - Wildfire Tod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413" cy="2830087"/>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14A492F" w14:textId="6F1E2904" w:rsidR="00C852B3" w:rsidRDefault="00C852B3">
                                    <w:pPr>
                                      <w:pStyle w:val="NoSpacing"/>
                                      <w:spacing w:line="312" w:lineRule="auto"/>
                                      <w:jc w:val="right"/>
                                      <w:rPr>
                                        <w:caps/>
                                        <w:color w:val="191919" w:themeColor="text1" w:themeTint="E6"/>
                                        <w:sz w:val="72"/>
                                        <w:szCs w:val="72"/>
                                      </w:rPr>
                                    </w:pPr>
                                    <w:r>
                                      <w:rPr>
                                        <w:caps/>
                                        <w:color w:val="191919" w:themeColor="text1" w:themeTint="E6"/>
                                        <w:sz w:val="72"/>
                                        <w:szCs w:val="72"/>
                                      </w:rPr>
                                      <w:t>Western Spruce Budworm in North America</w:t>
                                    </w:r>
                                  </w:p>
                                </w:sdtContent>
                              </w:sdt>
                              <w:p w14:paraId="19E64E91" w14:textId="5B337427" w:rsidR="00C852B3" w:rsidRDefault="00375B00">
                                <w:pPr>
                                  <w:jc w:val="right"/>
                                  <w:rPr>
                                    <w:sz w:val="24"/>
                                    <w:szCs w:val="24"/>
                                  </w:rPr>
                                </w:pPr>
                                <w:sdt>
                                  <w:sdtPr>
                                    <w:rPr>
                                      <w:i/>
                                      <w:iCs/>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5561A">
                                      <w:rPr>
                                        <w:i/>
                                        <w:iCs/>
                                        <w:color w:val="000000" w:themeColor="text1"/>
                                        <w:sz w:val="24"/>
                                        <w:szCs w:val="24"/>
                                      </w:rPr>
                                      <w:t>Choristoneura</w:t>
                                    </w:r>
                                    <w:proofErr w:type="spellEnd"/>
                                    <w:r w:rsidR="0015561A">
                                      <w:rPr>
                                        <w:i/>
                                        <w:iCs/>
                                        <w:color w:val="000000" w:themeColor="text1"/>
                                        <w:sz w:val="24"/>
                                        <w:szCs w:val="24"/>
                                      </w:rPr>
                                      <w:t xml:space="preserve"> occidentalis</w:t>
                                    </w:r>
                                  </w:sdtContent>
                                </w:sdt>
                              </w:p>
                            </w:tc>
                            <w:tc>
                              <w:tcPr>
                                <w:tcW w:w="2432" w:type="pct"/>
                                <w:vAlign w:val="center"/>
                              </w:tcPr>
                              <w:p w14:paraId="3360D6E3" w14:textId="77777777" w:rsidR="00C852B3" w:rsidRDefault="00C852B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5208903" w14:textId="6FAF10DF" w:rsidR="00C852B3" w:rsidRDefault="00506F4D">
                                    <w:pPr>
                                      <w:rPr>
                                        <w:color w:val="000000" w:themeColor="text1"/>
                                      </w:rPr>
                                    </w:pPr>
                                    <w:r>
                                      <w:rPr>
                                        <w:color w:val="000000" w:themeColor="text1"/>
                                      </w:rPr>
                                      <w:t xml:space="preserve">The western spruce budworm is a </w:t>
                                    </w:r>
                                    <w:r w:rsidR="004F4D21">
                                      <w:rPr>
                                        <w:color w:val="000000" w:themeColor="text1"/>
                                      </w:rPr>
                                      <w:t>major</w:t>
                                    </w:r>
                                    <w:r w:rsidR="0040172C">
                                      <w:rPr>
                                        <w:color w:val="000000" w:themeColor="text1"/>
                                      </w:rPr>
                                      <w:t xml:space="preserve"> </w:t>
                                    </w:r>
                                    <w:r w:rsidR="004F4D21">
                                      <w:rPr>
                                        <w:color w:val="000000" w:themeColor="text1"/>
                                      </w:rPr>
                                      <w:t xml:space="preserve">defoliator of </w:t>
                                    </w:r>
                                    <w:r>
                                      <w:rPr>
                                        <w:color w:val="000000" w:themeColor="text1"/>
                                      </w:rPr>
                                      <w:t>North American forests</w:t>
                                    </w:r>
                                    <w:r w:rsidR="00381DF5">
                                      <w:rPr>
                                        <w:color w:val="000000" w:themeColor="text1"/>
                                      </w:rPr>
                                      <w:t>.</w:t>
                                    </w:r>
                                    <w:r w:rsidR="00212FFA">
                                      <w:rPr>
                                        <w:color w:val="000000" w:themeColor="text1"/>
                                      </w:rPr>
                                      <w:t xml:space="preserve"> </w:t>
                                    </w:r>
                                    <w:r w:rsidR="009C3F80">
                                      <w:rPr>
                                        <w:color w:val="000000" w:themeColor="text1"/>
                                      </w:rPr>
                                      <w:t xml:space="preserve">Climate change may increase the frequency and severity of WSB outbreaks, although the mechanisms are not </w:t>
                                    </w:r>
                                    <w:r w:rsidR="00D26EC3">
                                      <w:rPr>
                                        <w:color w:val="000000" w:themeColor="text1"/>
                                      </w:rPr>
                                      <w:t xml:space="preserve">well-understood. </w:t>
                                    </w:r>
                                    <w:r>
                                      <w:rPr>
                                        <w:color w:val="000000" w:themeColor="text1"/>
                                      </w:rPr>
                                      <w:t xml:space="preserve">This </w:t>
                                    </w:r>
                                    <w:r w:rsidR="00F47B0C">
                                      <w:rPr>
                                        <w:color w:val="000000" w:themeColor="text1"/>
                                      </w:rPr>
                                      <w:t>living document</w:t>
                                    </w:r>
                                    <w:r>
                                      <w:rPr>
                                        <w:color w:val="000000" w:themeColor="text1"/>
                                      </w:rPr>
                                      <w:t xml:space="preserve"> explores the background information available on this species and their impacts.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C34FF4F" w14:textId="2872D829" w:rsidR="00C852B3" w:rsidRDefault="00C852B3">
                                    <w:pPr>
                                      <w:pStyle w:val="NoSpacing"/>
                                      <w:rPr>
                                        <w:color w:val="ED7D31" w:themeColor="accent2"/>
                                        <w:sz w:val="26"/>
                                        <w:szCs w:val="26"/>
                                      </w:rPr>
                                    </w:pPr>
                                    <w:r>
                                      <w:rPr>
                                        <w:color w:val="ED7D31" w:themeColor="accent2"/>
                                        <w:sz w:val="26"/>
                                        <w:szCs w:val="26"/>
                                      </w:rPr>
                                      <w:t>OLIVIA SANTIAGO</w:t>
                                    </w:r>
                                  </w:p>
                                </w:sdtContent>
                              </w:sdt>
                              <w:p w14:paraId="48335945" w14:textId="50A61EC1" w:rsidR="00C852B3" w:rsidRDefault="00375B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06F4D">
                                      <w:rPr>
                                        <w:color w:val="44546A" w:themeColor="text2"/>
                                      </w:rPr>
                                      <w:t>MS Thesis</w:t>
                                    </w:r>
                                  </w:sdtContent>
                                </w:sdt>
                              </w:p>
                            </w:tc>
                          </w:tr>
                        </w:tbl>
                        <w:p w14:paraId="64D01ACB" w14:textId="6A755DA9" w:rsidR="00C852B3" w:rsidRDefault="00C852B3"/>
                        <w:p w14:paraId="3396F94F" w14:textId="132BC317" w:rsidR="00D56E53" w:rsidRDefault="00D56E53"/>
                        <w:p w14:paraId="10E7F7D0" w14:textId="2E1AB1B8" w:rsidR="00D56E53" w:rsidRDefault="00D56E53"/>
                        <w:p w14:paraId="51209A70" w14:textId="6AD1962C" w:rsidR="00D56E53" w:rsidRDefault="00D56E53"/>
                        <w:p w14:paraId="057B0DE0" w14:textId="5CCFEF77" w:rsidR="00D56E53" w:rsidRDefault="00D56E53"/>
                        <w:p w14:paraId="30227EB3" w14:textId="36636408" w:rsidR="00D56E53" w:rsidRDefault="00D56E53"/>
                        <w:p w14:paraId="1E0159EE" w14:textId="34E3BCD4" w:rsidR="00D56E53" w:rsidRDefault="00D56E53"/>
                        <w:p w14:paraId="1FCFE1CA" w14:textId="77777777" w:rsidR="00D56E53" w:rsidRDefault="00D56E53"/>
                      </w:txbxContent>
                    </v:textbox>
                    <w10:wrap anchorx="page" anchory="page"/>
                  </v:shape>
                </w:pict>
              </mc:Fallback>
            </mc:AlternateContent>
          </w:r>
        </w:p>
      </w:sdtContent>
    </w:sdt>
    <w:p w14:paraId="79AEA389" w14:textId="31DA37C8" w:rsidR="008C5B2B" w:rsidRPr="00AF0710" w:rsidRDefault="008C5B2B" w:rsidP="00F56EC6">
      <w:pPr>
        <w:pStyle w:val="Heading1"/>
        <w:spacing w:line="276" w:lineRule="auto"/>
        <w:rPr>
          <w:noProof/>
          <w:sz w:val="22"/>
          <w:szCs w:val="22"/>
        </w:rPr>
      </w:pPr>
      <w:r w:rsidRPr="00AF0710">
        <w:rPr>
          <w:noProof/>
        </w:rPr>
        <w:t>Evolutionary History</w:t>
      </w:r>
      <w:r w:rsidRPr="00AF0710">
        <w:rPr>
          <w:noProof/>
          <w:sz w:val="22"/>
          <w:szCs w:val="22"/>
        </w:rPr>
        <w:t xml:space="preserve"> </w:t>
      </w:r>
    </w:p>
    <w:p w14:paraId="4ADB1361" w14:textId="18EF8FC6" w:rsidR="008C5B2B" w:rsidRDefault="008C5B2B" w:rsidP="00F56EC6">
      <w:pPr>
        <w:spacing w:line="276" w:lineRule="auto"/>
        <w:rPr>
          <w:noProof/>
          <w:sz w:val="24"/>
          <w:szCs w:val="24"/>
        </w:rPr>
      </w:pPr>
      <w:r>
        <w:rPr>
          <w:noProof/>
        </w:rPr>
        <mc:AlternateContent>
          <mc:Choice Requires="wps">
            <w:drawing>
              <wp:inline distT="0" distB="0" distL="0" distR="0" wp14:anchorId="7E157E32" wp14:editId="1605B274">
                <wp:extent cx="6187440" cy="403860"/>
                <wp:effectExtent l="0" t="0" r="3810" b="0"/>
                <wp:docPr id="2" name="Text Box 2"/>
                <wp:cNvGraphicFramePr/>
                <a:graphic xmlns:a="http://schemas.openxmlformats.org/drawingml/2006/main">
                  <a:graphicData uri="http://schemas.microsoft.com/office/word/2010/wordprocessingShape">
                    <wps:wsp>
                      <wps:cNvSpPr txBox="1"/>
                      <wps:spPr>
                        <a:xfrm>
                          <a:off x="0" y="0"/>
                          <a:ext cx="6187440" cy="403860"/>
                        </a:xfrm>
                        <a:prstGeom prst="rect">
                          <a:avLst/>
                        </a:prstGeom>
                        <a:solidFill>
                          <a:prstClr val="white"/>
                        </a:solidFill>
                        <a:ln>
                          <a:noFill/>
                        </a:ln>
                      </wps:spPr>
                      <wps:txbx>
                        <w:txbxContent>
                          <w:p w14:paraId="2A6D903C" w14:textId="1B626CFE" w:rsidR="00574167" w:rsidRPr="00697D28" w:rsidRDefault="00574167" w:rsidP="00574167">
                            <w:pPr>
                              <w:pStyle w:val="Caption"/>
                              <w:rPr>
                                <w:noProof/>
                                <w:sz w:val="24"/>
                                <w:szCs w:val="24"/>
                              </w:rPr>
                            </w:pPr>
                            <w:r>
                              <w:t xml:space="preserve">Figure </w:t>
                            </w:r>
                            <w:fldSimple w:instr=" SEQ Figure \* ARABIC ">
                              <w:r w:rsidR="0015561A">
                                <w:rPr>
                                  <w:noProof/>
                                </w:rPr>
                                <w:t>1</w:t>
                              </w:r>
                            </w:fldSimple>
                            <w:r>
                              <w:t xml:space="preserve">. Evolutionary history of the genus </w:t>
                            </w:r>
                            <w:proofErr w:type="spellStart"/>
                            <w:r>
                              <w:rPr>
                                <w:i w:val="0"/>
                                <w:iCs w:val="0"/>
                              </w:rPr>
                              <w:t>Choristoneura</w:t>
                            </w:r>
                            <w:proofErr w:type="spellEnd"/>
                            <w:r>
                              <w:rPr>
                                <w:i w:val="0"/>
                                <w:iCs w:val="0"/>
                              </w:rPr>
                              <w:t xml:space="preserve">. </w:t>
                            </w:r>
                            <w:r>
                              <w:t>The phylogeny is matched with the changes in biome in North America over geologic time. The figure suggests that the genus evolved with the emergence of boreal forests. (</w:t>
                            </w:r>
                            <w:proofErr w:type="spellStart"/>
                            <w:r>
                              <w:t>Fagua</w:t>
                            </w:r>
                            <w:proofErr w:type="spellEnd"/>
                            <w:r>
                              <w:t xml:space="preserve"> et al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7E157E32" id="Text Box 2" o:spid="_x0000_s1027" type="#_x0000_t202" style="width:487.2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" stroked="f">
                <v:textbox inset="0,0,0,0">
                  <w:txbxContent>
                    <w:p w14:paraId="2A6D903C" w14:textId="1B626CFE" w:rsidR="00574167" w:rsidRPr="00697D28" w:rsidRDefault="00574167" w:rsidP="00574167">
                      <w:pPr>
                        <w:pStyle w:val="Caption"/>
                        <w:rPr>
                          <w:noProof/>
                          <w:sz w:val="24"/>
                          <w:szCs w:val="24"/>
                        </w:rPr>
                      </w:pPr>
                      <w:r>
                        <w:t xml:space="preserve">Figure </w:t>
                      </w:r>
                      <w:fldSimple w:instr=" SEQ Figure \* ARABIC ">
                        <w:r w:rsidR="0015561A">
                          <w:rPr>
                            <w:noProof/>
                          </w:rPr>
                          <w:t>1</w:t>
                        </w:r>
                      </w:fldSimple>
                      <w:r>
                        <w:t xml:space="preserve">. Evolutionary history of the genus </w:t>
                      </w:r>
                      <w:proofErr w:type="spellStart"/>
                      <w:r>
                        <w:rPr>
                          <w:i w:val="0"/>
                          <w:iCs w:val="0"/>
                        </w:rPr>
                        <w:t>Choristoneura</w:t>
                      </w:r>
                      <w:proofErr w:type="spellEnd"/>
                      <w:r>
                        <w:rPr>
                          <w:i w:val="0"/>
                          <w:iCs w:val="0"/>
                        </w:rPr>
                        <w:t xml:space="preserve">. </w:t>
                      </w:r>
                      <w:r>
                        <w:t>The phylogeny is matched with the changes in biome in North America over geologic time. The figure suggests that the genus evolved with the emergence of boreal forests. (</w:t>
                      </w:r>
                      <w:proofErr w:type="spellStart"/>
                      <w:r>
                        <w:t>Fagua</w:t>
                      </w:r>
                      <w:proofErr w:type="spellEnd"/>
                      <w:r>
                        <w:t xml:space="preserve"> et al 2018)</w:t>
                      </w:r>
                    </w:p>
                  </w:txbxContent>
                </v:textbox>
                <w10:anchorlock/>
              </v:shape>
            </w:pict>
          </mc:Fallback>
        </mc:AlternateContent>
      </w:r>
      <w:r w:rsidRPr="000A57B7">
        <w:rPr>
          <w:noProof/>
          <w:sz w:val="24"/>
          <w:szCs w:val="24"/>
        </w:rPr>
        <w:drawing>
          <wp:inline distT="0" distB="0" distL="0" distR="0" wp14:anchorId="36478139" wp14:editId="0EAFB99E">
            <wp:extent cx="4798483" cy="2977974"/>
            <wp:effectExtent l="19050" t="19050" r="2159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2661" cy="3005391"/>
                    </a:xfrm>
                    <a:prstGeom prst="rect">
                      <a:avLst/>
                    </a:prstGeom>
                    <a:noFill/>
                    <a:ln w="3175">
                      <a:solidFill>
                        <a:schemeClr val="tx1"/>
                      </a:solidFill>
                    </a:ln>
                  </pic:spPr>
                </pic:pic>
              </a:graphicData>
            </a:graphic>
          </wp:inline>
        </w:drawing>
      </w:r>
    </w:p>
    <w:p w14:paraId="34E6ACDD" w14:textId="1638A51C" w:rsidR="00574167" w:rsidRDefault="007432E2" w:rsidP="00F56EC6">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ancestors of t</w:t>
      </w:r>
      <w:r w:rsidR="00B479B1">
        <w:rPr>
          <w:rFonts w:ascii="Times New Roman" w:hAnsi="Times New Roman" w:cs="Times New Roman"/>
          <w:sz w:val="24"/>
          <w:szCs w:val="24"/>
        </w:rPr>
        <w:t>he western spruce budworm</w:t>
      </w:r>
      <w:r>
        <w:rPr>
          <w:rFonts w:ascii="Times New Roman" w:hAnsi="Times New Roman" w:cs="Times New Roman"/>
          <w:sz w:val="24"/>
          <w:szCs w:val="24"/>
        </w:rPr>
        <w:t xml:space="preserve"> and the</w:t>
      </w:r>
      <w:r w:rsidR="00B479B1">
        <w:rPr>
          <w:rFonts w:ascii="Times New Roman" w:hAnsi="Times New Roman" w:cs="Times New Roman"/>
          <w:sz w:val="24"/>
          <w:szCs w:val="24"/>
        </w:rPr>
        <w:t xml:space="preserve"> </w:t>
      </w:r>
      <w:proofErr w:type="spellStart"/>
      <w:r w:rsidR="00B479B1">
        <w:rPr>
          <w:rFonts w:ascii="Times New Roman" w:hAnsi="Times New Roman" w:cs="Times New Roman"/>
          <w:i/>
          <w:iCs/>
          <w:sz w:val="24"/>
          <w:szCs w:val="24"/>
        </w:rPr>
        <w:t>Choristoneura</w:t>
      </w:r>
      <w:proofErr w:type="spellEnd"/>
      <w:r w:rsidR="00B479B1">
        <w:rPr>
          <w:rFonts w:ascii="Times New Roman" w:hAnsi="Times New Roman" w:cs="Times New Roman"/>
          <w:i/>
          <w:iCs/>
          <w:sz w:val="24"/>
          <w:szCs w:val="24"/>
        </w:rPr>
        <w:t xml:space="preserve"> </w:t>
      </w:r>
      <w:r w:rsidR="00B479B1">
        <w:rPr>
          <w:rFonts w:ascii="Times New Roman" w:hAnsi="Times New Roman" w:cs="Times New Roman"/>
          <w:sz w:val="24"/>
          <w:szCs w:val="24"/>
        </w:rPr>
        <w:t>genus</w:t>
      </w:r>
      <w:r>
        <w:rPr>
          <w:rFonts w:ascii="Times New Roman" w:hAnsi="Times New Roman" w:cs="Times New Roman"/>
          <w:sz w:val="24"/>
          <w:szCs w:val="24"/>
        </w:rPr>
        <w:t xml:space="preserve"> evolved from generalist herbivores </w:t>
      </w:r>
      <w:r w:rsidR="007F2482">
        <w:rPr>
          <w:rFonts w:ascii="Times New Roman" w:hAnsi="Times New Roman" w:cs="Times New Roman"/>
          <w:sz w:val="24"/>
          <w:szCs w:val="24"/>
        </w:rPr>
        <w:t>about 11 million years ago</w:t>
      </w:r>
      <w:r>
        <w:rPr>
          <w:rFonts w:ascii="Times New Roman" w:hAnsi="Times New Roman" w:cs="Times New Roman"/>
          <w:sz w:val="24"/>
          <w:szCs w:val="24"/>
        </w:rPr>
        <w:t>, although today the group contains many specialized conifer pests.</w:t>
      </w:r>
      <w:r w:rsidR="007F2482">
        <w:rPr>
          <w:rFonts w:ascii="Times New Roman" w:hAnsi="Times New Roman" w:cs="Times New Roman"/>
          <w:sz w:val="24"/>
          <w:szCs w:val="24"/>
        </w:rPr>
        <w:t xml:space="preserve"> </w:t>
      </w:r>
      <w:r>
        <w:rPr>
          <w:rFonts w:ascii="Times New Roman" w:hAnsi="Times New Roman" w:cs="Times New Roman"/>
          <w:sz w:val="24"/>
          <w:szCs w:val="24"/>
        </w:rPr>
        <w:t xml:space="preserve">Evidence suggests the convergent evolution of conifer-specialists in this genus is a result of the emergence of </w:t>
      </w:r>
      <w:r w:rsidR="007F2482">
        <w:rPr>
          <w:rFonts w:ascii="Times New Roman" w:hAnsi="Times New Roman" w:cs="Times New Roman"/>
          <w:sz w:val="24"/>
          <w:szCs w:val="24"/>
        </w:rPr>
        <w:t>boreal forests</w:t>
      </w:r>
      <w:r>
        <w:rPr>
          <w:rFonts w:ascii="Times New Roman" w:hAnsi="Times New Roman" w:cs="Times New Roman"/>
          <w:sz w:val="24"/>
          <w:szCs w:val="24"/>
        </w:rPr>
        <w:t xml:space="preserve"> in the</w:t>
      </w:r>
      <w:r w:rsidR="007F2482">
        <w:rPr>
          <w:rFonts w:ascii="Times New Roman" w:hAnsi="Times New Roman" w:cs="Times New Roman"/>
          <w:sz w:val="24"/>
          <w:szCs w:val="24"/>
        </w:rPr>
        <w:t xml:space="preserve"> Northern Hemisphere</w:t>
      </w:r>
      <w:r>
        <w:rPr>
          <w:rFonts w:ascii="Times New Roman" w:hAnsi="Times New Roman" w:cs="Times New Roman"/>
          <w:sz w:val="24"/>
          <w:szCs w:val="24"/>
        </w:rPr>
        <w:t xml:space="preserve"> </w:t>
      </w:r>
      <w:r w:rsidR="007F2482">
        <w:rPr>
          <w:rFonts w:ascii="Times New Roman" w:hAnsi="Times New Roman" w:cs="Times New Roman"/>
          <w:sz w:val="24"/>
          <w:szCs w:val="24"/>
        </w:rPr>
        <w:t>during the late Miocene</w:t>
      </w:r>
      <w:r>
        <w:rPr>
          <w:rFonts w:ascii="Times New Roman" w:hAnsi="Times New Roman" w:cs="Times New Roman"/>
          <w:sz w:val="24"/>
          <w:szCs w:val="24"/>
        </w:rPr>
        <w:t xml:space="preserve"> </w:t>
      </w:r>
      <w:r w:rsidR="007F2482" w:rsidRPr="007F2482">
        <w:rPr>
          <w:rFonts w:ascii="Times New Roman" w:hAnsi="Times New Roman" w:cs="Times New Roman"/>
          <w:sz w:val="24"/>
          <w:szCs w:val="24"/>
        </w:rPr>
        <w:t>(</w:t>
      </w:r>
      <w:proofErr w:type="spellStart"/>
      <w:r w:rsidR="007F2482" w:rsidRPr="007F2482">
        <w:rPr>
          <w:rFonts w:ascii="Times New Roman" w:hAnsi="Times New Roman" w:cs="Times New Roman"/>
          <w:sz w:val="24"/>
          <w:szCs w:val="24"/>
        </w:rPr>
        <w:t>Fagua</w:t>
      </w:r>
      <w:proofErr w:type="spellEnd"/>
      <w:r w:rsidR="007F2482" w:rsidRPr="007F2482">
        <w:rPr>
          <w:rFonts w:ascii="Times New Roman" w:hAnsi="Times New Roman" w:cs="Times New Roman"/>
          <w:sz w:val="24"/>
          <w:szCs w:val="24"/>
        </w:rPr>
        <w:t xml:space="preserve"> et al 2018)</w:t>
      </w:r>
      <w:r w:rsidR="007F2482">
        <w:rPr>
          <w:rFonts w:ascii="Times New Roman" w:hAnsi="Times New Roman" w:cs="Times New Roman"/>
          <w:sz w:val="24"/>
          <w:szCs w:val="24"/>
        </w:rPr>
        <w:t xml:space="preserve">. </w:t>
      </w:r>
    </w:p>
    <w:p w14:paraId="1622DC1F" w14:textId="77777777" w:rsidR="00B81C8B" w:rsidRDefault="00B81C8B" w:rsidP="00F56EC6">
      <w:pPr>
        <w:spacing w:line="276" w:lineRule="auto"/>
        <w:ind w:firstLine="720"/>
        <w:rPr>
          <w:rFonts w:ascii="Times New Roman" w:hAnsi="Times New Roman" w:cs="Times New Roman"/>
          <w:sz w:val="24"/>
          <w:szCs w:val="24"/>
        </w:rPr>
      </w:pPr>
    </w:p>
    <w:p w14:paraId="41C590D7" w14:textId="13FFBC3D" w:rsidR="00EF4CB4" w:rsidRDefault="00F36E30" w:rsidP="00F56EC6">
      <w:pPr>
        <w:pStyle w:val="Heading1"/>
        <w:spacing w:line="276" w:lineRule="auto"/>
      </w:pPr>
      <w:r w:rsidRPr="00AF0710">
        <w:rPr>
          <w:rStyle w:val="Heading9Char"/>
          <w:noProof/>
          <w:color w:val="000000"/>
          <w:sz w:val="24"/>
          <w:szCs w:val="24"/>
        </w:rPr>
        <w:drawing>
          <wp:anchor distT="0" distB="0" distL="114300" distR="114300" simplePos="0" relativeHeight="251662336" behindDoc="0" locked="0" layoutInCell="1" allowOverlap="1" wp14:anchorId="6E41B53C" wp14:editId="29E266D7">
            <wp:simplePos x="0" y="0"/>
            <wp:positionH relativeFrom="column">
              <wp:posOffset>0</wp:posOffset>
            </wp:positionH>
            <wp:positionV relativeFrom="paragraph">
              <wp:posOffset>369570</wp:posOffset>
            </wp:positionV>
            <wp:extent cx="4572000" cy="22485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248535"/>
                    </a:xfrm>
                    <a:prstGeom prst="rect">
                      <a:avLst/>
                    </a:prstGeom>
                    <a:ln>
                      <a:noFill/>
                    </a:ln>
                  </pic:spPr>
                </pic:pic>
              </a:graphicData>
            </a:graphic>
            <wp14:sizeRelH relativeFrom="margin">
              <wp14:pctWidth>0</wp14:pctWidth>
            </wp14:sizeRelH>
            <wp14:sizeRelV relativeFrom="margin">
              <wp14:pctHeight>0</wp14:pctHeight>
            </wp14:sizeRelV>
          </wp:anchor>
        </w:drawing>
      </w:r>
      <w:r w:rsidR="00EF4CB4" w:rsidRPr="00AF0710">
        <w:t>Life Cycle of the Western Spruce Budworm</w:t>
      </w:r>
    </w:p>
    <w:p w14:paraId="49C26775" w14:textId="1AFFA51E" w:rsidR="008C5B2B" w:rsidRDefault="00F434D0" w:rsidP="00F56EC6">
      <w:pPr>
        <w:spacing w:line="276" w:lineRule="auto"/>
        <w:rPr>
          <w:rFonts w:ascii="Times New Roman" w:hAnsi="Times New Roman" w:cs="Times New Roman"/>
          <w:i/>
          <w:iCs/>
          <w:sz w:val="24"/>
          <w:szCs w:val="24"/>
        </w:rPr>
      </w:pPr>
      <w:r>
        <w:rPr>
          <w:noProof/>
        </w:rPr>
        <mc:AlternateContent>
          <mc:Choice Requires="wps">
            <w:drawing>
              <wp:anchor distT="0" distB="0" distL="114300" distR="114300" simplePos="0" relativeHeight="251664384" behindDoc="0" locked="0" layoutInCell="1" allowOverlap="1" wp14:anchorId="5AF52946" wp14:editId="38CCA881">
                <wp:simplePos x="0" y="0"/>
                <wp:positionH relativeFrom="column">
                  <wp:posOffset>4571909</wp:posOffset>
                </wp:positionH>
                <wp:positionV relativeFrom="paragraph">
                  <wp:posOffset>215356</wp:posOffset>
                </wp:positionV>
                <wp:extent cx="1496695" cy="1099185"/>
                <wp:effectExtent l="0" t="0" r="8255" b="5715"/>
                <wp:wrapSquare wrapText="bothSides"/>
                <wp:docPr id="4" name="Text Box 4"/>
                <wp:cNvGraphicFramePr/>
                <a:graphic xmlns:a="http://schemas.openxmlformats.org/drawingml/2006/main">
                  <a:graphicData uri="http://schemas.microsoft.com/office/word/2010/wordprocessingShape">
                    <wps:wsp>
                      <wps:cNvSpPr txBox="1"/>
                      <wps:spPr>
                        <a:xfrm>
                          <a:off x="0" y="0"/>
                          <a:ext cx="1496695" cy="1099185"/>
                        </a:xfrm>
                        <a:prstGeom prst="rect">
                          <a:avLst/>
                        </a:prstGeom>
                        <a:solidFill>
                          <a:prstClr val="white"/>
                        </a:solidFill>
                        <a:ln>
                          <a:noFill/>
                        </a:ln>
                      </wps:spPr>
                      <wps:txbx>
                        <w:txbxContent>
                          <w:p w14:paraId="0090A105" w14:textId="634E5A09" w:rsidR="0029234C" w:rsidRPr="00323D8E" w:rsidRDefault="0029234C" w:rsidP="0029234C">
                            <w:pPr>
                              <w:pStyle w:val="Caption"/>
                              <w:rPr>
                                <w:caps/>
                                <w:color w:val="000000"/>
                                <w:spacing w:val="10"/>
                                <w:sz w:val="24"/>
                                <w:szCs w:val="24"/>
                              </w:rPr>
                            </w:pPr>
                            <w:r>
                              <w:t xml:space="preserve">Figure </w:t>
                            </w:r>
                            <w:fldSimple w:instr=" SEQ Figure \* ARABIC ">
                              <w:r w:rsidR="0015561A">
                                <w:rPr>
                                  <w:noProof/>
                                </w:rPr>
                                <w:t>2</w:t>
                              </w:r>
                            </w:fldSimple>
                            <w:r>
                              <w:t xml:space="preserve">. A diagram of the life cycle of the eastern spruce budworm. </w:t>
                            </w:r>
                            <w:r w:rsidR="008C5B2B">
                              <w:t xml:space="preserve">The eggs must pupate six times to reach maturity over the course of one year, from fall to summer. </w:t>
                            </w:r>
                            <w:r w:rsidRPr="0029234C">
                              <w:t>(</w:t>
                            </w:r>
                            <w:proofErr w:type="spellStart"/>
                            <w:r w:rsidRPr="0029234C">
                              <w:t>Rauchfuss</w:t>
                            </w:r>
                            <w:proofErr w:type="spellEnd"/>
                            <w:r w:rsidRPr="0029234C">
                              <w:t xml:space="preserve"> &amp; Ziegler 2011)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52946" id="Text Box 4" o:spid="_x0000_s1028" type="#_x0000_t202" style="position:absolute;margin-left:5in;margin-top:16.95pt;width:117.85pt;height:8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" stroked="f">
                <v:textbox inset="0,0,0,0">
                  <w:txbxContent>
                    <w:p w14:paraId="0090A105" w14:textId="634E5A09" w:rsidR="0029234C" w:rsidRPr="00323D8E" w:rsidRDefault="0029234C" w:rsidP="0029234C">
                      <w:pPr>
                        <w:pStyle w:val="Caption"/>
                        <w:rPr>
                          <w:caps/>
                          <w:color w:val="000000"/>
                          <w:spacing w:val="10"/>
                          <w:sz w:val="24"/>
                          <w:szCs w:val="24"/>
                        </w:rPr>
                      </w:pPr>
                      <w:r>
                        <w:t xml:space="preserve">Figure </w:t>
                      </w:r>
                      <w:fldSimple w:instr=" SEQ Figure \* ARABIC ">
                        <w:r w:rsidR="0015561A">
                          <w:rPr>
                            <w:noProof/>
                          </w:rPr>
                          <w:t>2</w:t>
                        </w:r>
                      </w:fldSimple>
                      <w:r>
                        <w:t xml:space="preserve">. A diagram of the life cycle of the eastern spruce budworm. </w:t>
                      </w:r>
                      <w:r w:rsidR="008C5B2B">
                        <w:t xml:space="preserve">The eggs must pupate six times to reach maturity over the course of one year, from fall to summer. </w:t>
                      </w:r>
                      <w:r w:rsidRPr="0029234C">
                        <w:t>(</w:t>
                      </w:r>
                      <w:proofErr w:type="spellStart"/>
                      <w:r w:rsidRPr="0029234C">
                        <w:t>Rauchfuss</w:t>
                      </w:r>
                      <w:proofErr w:type="spellEnd"/>
                      <w:r w:rsidRPr="0029234C">
                        <w:t xml:space="preserve"> &amp; Ziegler 2011)</w:t>
                      </w:r>
                    </w:p>
                  </w:txbxContent>
                </v:textbox>
                <w10:wrap type="square"/>
              </v:shape>
            </w:pict>
          </mc:Fallback>
        </mc:AlternateContent>
      </w:r>
    </w:p>
    <w:p w14:paraId="420CA73E" w14:textId="0193B7D2" w:rsidR="008C5B2B" w:rsidRDefault="008C5B2B" w:rsidP="00F56EC6">
      <w:pPr>
        <w:spacing w:line="276" w:lineRule="auto"/>
        <w:rPr>
          <w:rFonts w:ascii="Times New Roman" w:hAnsi="Times New Roman" w:cs="Times New Roman"/>
          <w:i/>
          <w:iCs/>
          <w:sz w:val="24"/>
          <w:szCs w:val="24"/>
        </w:rPr>
      </w:pPr>
    </w:p>
    <w:p w14:paraId="4595D53A" w14:textId="6DABB743" w:rsidR="00B81C8B" w:rsidRDefault="00B81C8B" w:rsidP="00F56EC6">
      <w:pPr>
        <w:spacing w:line="276" w:lineRule="auto"/>
        <w:rPr>
          <w:rFonts w:ascii="Times New Roman" w:hAnsi="Times New Roman" w:cs="Times New Roman"/>
          <w:i/>
          <w:iCs/>
          <w:sz w:val="24"/>
          <w:szCs w:val="24"/>
        </w:rPr>
      </w:pPr>
    </w:p>
    <w:p w14:paraId="0914FA0E" w14:textId="77777777" w:rsidR="00F434D0" w:rsidRDefault="00F434D0" w:rsidP="00F56EC6">
      <w:pPr>
        <w:spacing w:line="276" w:lineRule="auto"/>
        <w:rPr>
          <w:rFonts w:ascii="Times New Roman" w:hAnsi="Times New Roman" w:cs="Times New Roman"/>
          <w:i/>
          <w:iCs/>
          <w:sz w:val="24"/>
          <w:szCs w:val="24"/>
        </w:rPr>
      </w:pPr>
    </w:p>
    <w:p w14:paraId="3194950E" w14:textId="4CF27764" w:rsidR="00D56E53" w:rsidRDefault="00D56E53" w:rsidP="00F56EC6">
      <w:pPr>
        <w:pStyle w:val="Heading1"/>
      </w:pPr>
      <w:r>
        <w:lastRenderedPageBreak/>
        <w:t>Introduction</w:t>
      </w:r>
    </w:p>
    <w:p w14:paraId="30FB1DF8" w14:textId="767ED66D" w:rsidR="005937FA" w:rsidRPr="00AF0710" w:rsidRDefault="00D56E53" w:rsidP="00F56EC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Western spruce budworm outbreaks may increase in frequency and severity with the onset of climate change, although the drivers that control the population dynamics of this species are not fully understood </w:t>
      </w:r>
      <w:commentRangeStart w:id="0"/>
      <w:r>
        <w:rPr>
          <w:rFonts w:ascii="Times New Roman" w:hAnsi="Times New Roman" w:cs="Times New Roman"/>
          <w:sz w:val="24"/>
          <w:szCs w:val="24"/>
        </w:rPr>
        <w:t>yet</w:t>
      </w:r>
      <w:commentRangeEnd w:id="0"/>
      <w:r w:rsidR="00AB2336">
        <w:rPr>
          <w:rStyle w:val="CommentReference"/>
        </w:rPr>
        <w:commentReference w:id="0"/>
      </w:r>
      <w:r>
        <w:rPr>
          <w:rFonts w:ascii="Times New Roman" w:hAnsi="Times New Roman" w:cs="Times New Roman"/>
          <w:sz w:val="24"/>
          <w:szCs w:val="24"/>
        </w:rPr>
        <w:t xml:space="preserve">. This report presents introductory information that will lay the foundation </w:t>
      </w:r>
      <w:commentRangeStart w:id="1"/>
      <w:r w:rsidR="00A304C9">
        <w:rPr>
          <w:rFonts w:ascii="Times New Roman" w:hAnsi="Times New Roman" w:cs="Times New Roman"/>
          <w:sz w:val="24"/>
          <w:szCs w:val="24"/>
        </w:rPr>
        <w:t>to</w:t>
      </w:r>
      <w:commentRangeEnd w:id="1"/>
      <w:r w:rsidR="00AB2336">
        <w:rPr>
          <w:rStyle w:val="CommentReference"/>
        </w:rPr>
        <w:commentReference w:id="1"/>
      </w:r>
      <w:r w:rsidR="00A304C9">
        <w:rPr>
          <w:rFonts w:ascii="Times New Roman" w:hAnsi="Times New Roman" w:cs="Times New Roman"/>
          <w:sz w:val="24"/>
          <w:szCs w:val="24"/>
        </w:rPr>
        <w:t xml:space="preserve"> </w:t>
      </w:r>
      <w:del w:id="2" w:author="Sarah Hart" w:date="2021-01-27T08:44:00Z">
        <w:r w:rsidR="00A304C9" w:rsidDel="00AB2336">
          <w:rPr>
            <w:rFonts w:ascii="Times New Roman" w:hAnsi="Times New Roman" w:cs="Times New Roman"/>
            <w:sz w:val="24"/>
            <w:szCs w:val="24"/>
          </w:rPr>
          <w:delText>approach the hypotheses</w:delText>
        </w:r>
      </w:del>
      <w:ins w:id="3" w:author="Sarah Hart" w:date="2021-01-27T08:44:00Z">
        <w:r w:rsidR="00AB2336">
          <w:rPr>
            <w:rFonts w:ascii="Times New Roman" w:hAnsi="Times New Roman" w:cs="Times New Roman"/>
            <w:sz w:val="24"/>
            <w:szCs w:val="24"/>
          </w:rPr>
          <w:t>understand</w:t>
        </w:r>
      </w:ins>
      <w:del w:id="4" w:author="Sarah Hart" w:date="2021-01-27T08:44:00Z">
        <w:r w:rsidDel="00AB2336">
          <w:rPr>
            <w:rFonts w:ascii="Times New Roman" w:hAnsi="Times New Roman" w:cs="Times New Roman"/>
            <w:sz w:val="24"/>
            <w:szCs w:val="24"/>
          </w:rPr>
          <w:delText xml:space="preserve"> of</w:delText>
        </w:r>
      </w:del>
      <w:r>
        <w:rPr>
          <w:rFonts w:ascii="Times New Roman" w:hAnsi="Times New Roman" w:cs="Times New Roman"/>
          <w:sz w:val="24"/>
          <w:szCs w:val="24"/>
        </w:rPr>
        <w:t xml:space="preserve"> how the climate at the </w:t>
      </w:r>
      <w:proofErr w:type="spellStart"/>
      <w:r>
        <w:rPr>
          <w:rFonts w:ascii="Times New Roman" w:hAnsi="Times New Roman" w:cs="Times New Roman"/>
          <w:sz w:val="24"/>
          <w:szCs w:val="24"/>
        </w:rPr>
        <w:t>int</w:t>
      </w:r>
      <w:ins w:id="5" w:author="Sarah Hart" w:date="2021-01-27T08:44:00Z">
        <w:r w:rsidR="00AB2336">
          <w:rPr>
            <w:rFonts w:ascii="Times New Roman" w:hAnsi="Times New Roman" w:cs="Times New Roman"/>
            <w:sz w:val="24"/>
            <w:szCs w:val="24"/>
          </w:rPr>
          <w:t>ra</w:t>
        </w:r>
      </w:ins>
      <w:del w:id="6" w:author="Sarah Hart" w:date="2021-01-27T08:44:00Z">
        <w:r w:rsidDel="00AB2336">
          <w:rPr>
            <w:rFonts w:ascii="Times New Roman" w:hAnsi="Times New Roman" w:cs="Times New Roman"/>
            <w:sz w:val="24"/>
            <w:szCs w:val="24"/>
          </w:rPr>
          <w:delText>er</w:delText>
        </w:r>
      </w:del>
      <w:r>
        <w:rPr>
          <w:rFonts w:ascii="Times New Roman" w:hAnsi="Times New Roman" w:cs="Times New Roman"/>
          <w:sz w:val="24"/>
          <w:szCs w:val="24"/>
        </w:rPr>
        <w:t>annual</w:t>
      </w:r>
      <w:proofErr w:type="spellEnd"/>
      <w:r>
        <w:rPr>
          <w:rFonts w:ascii="Times New Roman" w:hAnsi="Times New Roman" w:cs="Times New Roman"/>
          <w:sz w:val="24"/>
          <w:szCs w:val="24"/>
        </w:rPr>
        <w:t>, interannual, and multidecadal scale</w:t>
      </w:r>
      <w:ins w:id="7" w:author="Sarah Hart" w:date="2021-01-27T08:44:00Z">
        <w:r w:rsidR="00AB2336">
          <w:rPr>
            <w:rFonts w:ascii="Times New Roman" w:hAnsi="Times New Roman" w:cs="Times New Roman"/>
            <w:sz w:val="24"/>
            <w:szCs w:val="24"/>
          </w:rPr>
          <w:t>s</w:t>
        </w:r>
      </w:ins>
      <w:r>
        <w:rPr>
          <w:rFonts w:ascii="Times New Roman" w:hAnsi="Times New Roman" w:cs="Times New Roman"/>
          <w:sz w:val="24"/>
          <w:szCs w:val="24"/>
        </w:rPr>
        <w:t xml:space="preserve"> influence WSB outbreaks</w:t>
      </w:r>
      <w:r w:rsidR="00A304C9">
        <w:rPr>
          <w:rFonts w:ascii="Times New Roman" w:hAnsi="Times New Roman" w:cs="Times New Roman"/>
          <w:sz w:val="24"/>
          <w:szCs w:val="24"/>
        </w:rPr>
        <w:t>;</w:t>
      </w:r>
      <w:r>
        <w:rPr>
          <w:rFonts w:ascii="Times New Roman" w:hAnsi="Times New Roman" w:cs="Times New Roman"/>
          <w:sz w:val="24"/>
          <w:szCs w:val="24"/>
        </w:rPr>
        <w:t xml:space="preserve"> as well as how stand structure, composition, and drought stress affect stand recovery from WSB outbreaks in the Southern Colorado Rocky Mountain Ecoregion.</w:t>
      </w:r>
      <w:r w:rsidR="002C3F55">
        <w:rPr>
          <w:rFonts w:ascii="Times New Roman" w:hAnsi="Times New Roman" w:cs="Times New Roman"/>
          <w:sz w:val="24"/>
          <w:szCs w:val="24"/>
        </w:rPr>
        <w:t xml:space="preserve"> </w:t>
      </w:r>
      <w:r w:rsidR="005937FA">
        <w:rPr>
          <w:rFonts w:ascii="Times New Roman" w:hAnsi="Times New Roman" w:cs="Times New Roman"/>
          <w:sz w:val="24"/>
          <w:szCs w:val="24"/>
        </w:rPr>
        <w:t>We will use dendrochronological methods and remote sensing techniques to elucidate the drivers of regionally synchronous WSB outbreaks</w:t>
      </w:r>
      <w:r w:rsidR="00596E25">
        <w:rPr>
          <w:rFonts w:ascii="Times New Roman" w:hAnsi="Times New Roman" w:cs="Times New Roman"/>
          <w:sz w:val="24"/>
          <w:szCs w:val="24"/>
        </w:rPr>
        <w:t xml:space="preserve"> across complex landscapes</w:t>
      </w:r>
      <w:r w:rsidR="005937FA">
        <w:rPr>
          <w:rFonts w:ascii="Times New Roman" w:hAnsi="Times New Roman" w:cs="Times New Roman"/>
          <w:sz w:val="24"/>
          <w:szCs w:val="24"/>
        </w:rPr>
        <w:t xml:space="preserve">. We hypothesize that the driver may be (a) above average summer moisture </w:t>
      </w:r>
      <w:r w:rsidR="005937FA" w:rsidRPr="00AF0710">
        <w:rPr>
          <w:rFonts w:ascii="Times New Roman" w:hAnsi="Times New Roman" w:cs="Times New Roman"/>
          <w:sz w:val="24"/>
          <w:szCs w:val="24"/>
        </w:rPr>
        <w:t>(Price 1991)</w:t>
      </w:r>
      <w:r w:rsidR="005937FA">
        <w:rPr>
          <w:rFonts w:ascii="Times New Roman" w:hAnsi="Times New Roman" w:cs="Times New Roman"/>
          <w:sz w:val="24"/>
          <w:szCs w:val="24"/>
        </w:rPr>
        <w:t xml:space="preserve"> that increases foraging availability, (b) drought </w:t>
      </w:r>
      <w:r w:rsidR="005937FA" w:rsidRPr="00AF0710">
        <w:rPr>
          <w:rFonts w:ascii="Times New Roman" w:hAnsi="Times New Roman" w:cs="Times New Roman"/>
          <w:sz w:val="24"/>
          <w:szCs w:val="24"/>
        </w:rPr>
        <w:t>(White 1984, Mattson and Haack 1987)</w:t>
      </w:r>
      <w:r w:rsidR="005937FA">
        <w:rPr>
          <w:rFonts w:ascii="Times New Roman" w:hAnsi="Times New Roman" w:cs="Times New Roman"/>
          <w:sz w:val="24"/>
          <w:szCs w:val="24"/>
        </w:rPr>
        <w:t xml:space="preserve"> that increases foraging quality, or (c) above average moisture following drought </w:t>
      </w:r>
      <w:r w:rsidR="005937FA" w:rsidRPr="00AF0710">
        <w:rPr>
          <w:rFonts w:ascii="Times New Roman" w:hAnsi="Times New Roman" w:cs="Times New Roman"/>
          <w:sz w:val="24"/>
          <w:szCs w:val="24"/>
        </w:rPr>
        <w:t>(Flower et al. 2014, Flower 2016, Ellis and Flower 2017)</w:t>
      </w:r>
      <w:r w:rsidR="005937FA">
        <w:rPr>
          <w:rFonts w:ascii="Times New Roman" w:hAnsi="Times New Roman" w:cs="Times New Roman"/>
          <w:sz w:val="24"/>
          <w:szCs w:val="24"/>
        </w:rPr>
        <w:t>.</w:t>
      </w:r>
    </w:p>
    <w:p w14:paraId="5E26B0C6" w14:textId="53270C82" w:rsidR="00F1646F" w:rsidRPr="00F1646F" w:rsidRDefault="00F1646F" w:rsidP="00F56EC6">
      <w:pPr>
        <w:pStyle w:val="Heading1"/>
      </w:pPr>
      <w:r>
        <w:t>Western Spruce Budworm</w:t>
      </w:r>
    </w:p>
    <w:p w14:paraId="14E00466" w14:textId="2306C084" w:rsidR="00221614" w:rsidRDefault="0094729A" w:rsidP="00F56EC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western spruce budworm </w:t>
      </w:r>
      <w:ins w:id="8" w:author="Sarah Hart" w:date="2021-01-27T08:47:00Z">
        <w:r w:rsidR="00AB2336">
          <w:rPr>
            <w:rFonts w:ascii="Times New Roman" w:hAnsi="Times New Roman" w:cs="Times New Roman"/>
            <w:sz w:val="24"/>
            <w:szCs w:val="24"/>
          </w:rPr>
          <w:t>(</w:t>
        </w:r>
        <w:proofErr w:type="spellStart"/>
        <w:r w:rsidR="00AB2336">
          <w:rPr>
            <w:rFonts w:ascii="Times New Roman" w:hAnsi="Times New Roman" w:cs="Times New Roman"/>
            <w:i/>
            <w:iCs/>
            <w:sz w:val="24"/>
            <w:szCs w:val="24"/>
          </w:rPr>
          <w:t>Choristoneura</w:t>
        </w:r>
        <w:proofErr w:type="spellEnd"/>
        <w:r w:rsidR="00AB2336">
          <w:rPr>
            <w:rFonts w:ascii="Times New Roman" w:hAnsi="Times New Roman" w:cs="Times New Roman"/>
            <w:i/>
            <w:iCs/>
            <w:sz w:val="24"/>
            <w:szCs w:val="24"/>
          </w:rPr>
          <w:t xml:space="preserve"> occidentalis)</w:t>
        </w:r>
        <w:r w:rsidR="00AB2336">
          <w:rPr>
            <w:rFonts w:ascii="Times New Roman" w:hAnsi="Times New Roman" w:cs="Times New Roman"/>
            <w:sz w:val="24"/>
            <w:szCs w:val="24"/>
          </w:rPr>
          <w:t xml:space="preserve"> </w:t>
        </w:r>
      </w:ins>
      <w:r>
        <w:rPr>
          <w:rFonts w:ascii="Times New Roman" w:hAnsi="Times New Roman" w:cs="Times New Roman"/>
          <w:sz w:val="24"/>
          <w:szCs w:val="24"/>
        </w:rPr>
        <w:t xml:space="preserve">is a member of the genus </w:t>
      </w:r>
      <w:proofErr w:type="spellStart"/>
      <w:r w:rsidRPr="00AB2336">
        <w:rPr>
          <w:rFonts w:ascii="Times New Roman" w:hAnsi="Times New Roman" w:cs="Times New Roman"/>
          <w:i/>
          <w:iCs/>
          <w:sz w:val="24"/>
          <w:szCs w:val="24"/>
          <w:rPrChange w:id="9" w:author="Sarah Hart" w:date="2021-01-27T08:45:00Z">
            <w:rPr>
              <w:rFonts w:ascii="Times New Roman" w:hAnsi="Times New Roman" w:cs="Times New Roman"/>
              <w:sz w:val="24"/>
              <w:szCs w:val="24"/>
            </w:rPr>
          </w:rPrChange>
        </w:rPr>
        <w:t>Choristoneura</w:t>
      </w:r>
      <w:proofErr w:type="spellEnd"/>
      <w:ins w:id="10" w:author="Sarah Hart" w:date="2021-01-27T08:45:00Z">
        <w:r w:rsidR="00AB2336">
          <w:rPr>
            <w:rFonts w:ascii="Times New Roman" w:hAnsi="Times New Roman" w:cs="Times New Roman"/>
            <w:sz w:val="24"/>
            <w:szCs w:val="24"/>
          </w:rPr>
          <w:t>. Species within this group are</w:t>
        </w:r>
      </w:ins>
      <w:del w:id="11" w:author="Sarah Hart" w:date="2021-01-27T08:45:00Z">
        <w:r w:rsidDel="00AB2336">
          <w:rPr>
            <w:rFonts w:ascii="Times New Roman" w:hAnsi="Times New Roman" w:cs="Times New Roman"/>
            <w:sz w:val="24"/>
            <w:szCs w:val="24"/>
          </w:rPr>
          <w:delText>,</w:delText>
        </w:r>
      </w:del>
      <w:r>
        <w:rPr>
          <w:rFonts w:ascii="Times New Roman" w:hAnsi="Times New Roman" w:cs="Times New Roman"/>
          <w:sz w:val="24"/>
          <w:szCs w:val="24"/>
        </w:rPr>
        <w:t xml:space="preserve"> conifer-feeding </w:t>
      </w:r>
      <w:commentRangeStart w:id="12"/>
      <w:r>
        <w:rPr>
          <w:rFonts w:ascii="Times New Roman" w:hAnsi="Times New Roman" w:cs="Times New Roman"/>
          <w:sz w:val="24"/>
          <w:szCs w:val="24"/>
        </w:rPr>
        <w:t>budworm</w:t>
      </w:r>
      <w:r w:rsidR="00221614">
        <w:rPr>
          <w:rFonts w:ascii="Times New Roman" w:hAnsi="Times New Roman" w:cs="Times New Roman"/>
          <w:sz w:val="24"/>
          <w:szCs w:val="24"/>
        </w:rPr>
        <w:t>s</w:t>
      </w:r>
      <w:commentRangeEnd w:id="12"/>
      <w:r w:rsidR="00AB2336">
        <w:rPr>
          <w:rStyle w:val="CommentReference"/>
        </w:rPr>
        <w:commentReference w:id="12"/>
      </w:r>
      <w:r>
        <w:rPr>
          <w:rFonts w:ascii="Times New Roman" w:hAnsi="Times New Roman" w:cs="Times New Roman"/>
          <w:sz w:val="24"/>
          <w:szCs w:val="24"/>
        </w:rPr>
        <w:t xml:space="preserve"> that evolved and diversified when boreal forests formed and expanded in North America during the late Miocene (</w:t>
      </w:r>
      <w:proofErr w:type="spellStart"/>
      <w:r>
        <w:rPr>
          <w:rFonts w:ascii="Times New Roman" w:hAnsi="Times New Roman" w:cs="Times New Roman"/>
          <w:sz w:val="24"/>
          <w:szCs w:val="24"/>
        </w:rPr>
        <w:t>Fagua</w:t>
      </w:r>
      <w:proofErr w:type="spellEnd"/>
      <w:r>
        <w:rPr>
          <w:rFonts w:ascii="Times New Roman" w:hAnsi="Times New Roman" w:cs="Times New Roman"/>
          <w:sz w:val="24"/>
          <w:szCs w:val="24"/>
        </w:rPr>
        <w:t xml:space="preserve"> et al 2018). Today,</w:t>
      </w:r>
      <w:r w:rsidR="00221614">
        <w:rPr>
          <w:rFonts w:ascii="Times New Roman" w:hAnsi="Times New Roman" w:cs="Times New Roman"/>
          <w:sz w:val="24"/>
          <w:szCs w:val="24"/>
        </w:rPr>
        <w:t xml:space="preserve"> </w:t>
      </w:r>
      <w:commentRangeStart w:id="13"/>
      <w:r w:rsidR="00221614">
        <w:rPr>
          <w:rFonts w:ascii="Times New Roman" w:hAnsi="Times New Roman" w:cs="Times New Roman"/>
          <w:sz w:val="24"/>
          <w:szCs w:val="24"/>
        </w:rPr>
        <w:t>this 4-million-year-old adaptation</w:t>
      </w:r>
      <w:commentRangeEnd w:id="13"/>
      <w:r w:rsidR="00AB2336">
        <w:rPr>
          <w:rStyle w:val="CommentReference"/>
        </w:rPr>
        <w:commentReference w:id="13"/>
      </w:r>
      <w:r w:rsidR="00221614">
        <w:rPr>
          <w:rFonts w:ascii="Times New Roman" w:hAnsi="Times New Roman" w:cs="Times New Roman"/>
          <w:sz w:val="24"/>
          <w:szCs w:val="24"/>
        </w:rPr>
        <w:t xml:space="preserve"> has made the genus</w:t>
      </w:r>
      <w:r w:rsidR="00883BF1">
        <w:rPr>
          <w:rFonts w:ascii="Times New Roman" w:hAnsi="Times New Roman" w:cs="Times New Roman"/>
          <w:sz w:val="24"/>
          <w:szCs w:val="24"/>
        </w:rPr>
        <w:t xml:space="preserve"> into</w:t>
      </w:r>
      <w:r w:rsidR="00221614">
        <w:rPr>
          <w:rFonts w:ascii="Times New Roman" w:hAnsi="Times New Roman" w:cs="Times New Roman"/>
          <w:sz w:val="24"/>
          <w:szCs w:val="24"/>
        </w:rPr>
        <w:t xml:space="preserve"> </w:t>
      </w:r>
      <w:commentRangeStart w:id="14"/>
      <w:r w:rsidR="00221614">
        <w:rPr>
          <w:rFonts w:ascii="Times New Roman" w:hAnsi="Times New Roman" w:cs="Times New Roman"/>
          <w:sz w:val="24"/>
          <w:szCs w:val="24"/>
        </w:rPr>
        <w:t>notorious</w:t>
      </w:r>
      <w:commentRangeEnd w:id="14"/>
      <w:r w:rsidR="00AB2336">
        <w:rPr>
          <w:rStyle w:val="CommentReference"/>
        </w:rPr>
        <w:commentReference w:id="14"/>
      </w:r>
      <w:r w:rsidR="00221614">
        <w:rPr>
          <w:rFonts w:ascii="Times New Roman" w:hAnsi="Times New Roman" w:cs="Times New Roman"/>
          <w:sz w:val="24"/>
          <w:szCs w:val="24"/>
        </w:rPr>
        <w:t>, economically damaging</w:t>
      </w:r>
      <w:del w:id="15" w:author="Sarah Hart" w:date="2021-01-27T08:47:00Z">
        <w:r w:rsidR="00221614" w:rsidDel="00AB2336">
          <w:rPr>
            <w:rFonts w:ascii="Times New Roman" w:hAnsi="Times New Roman" w:cs="Times New Roman"/>
            <w:sz w:val="24"/>
            <w:szCs w:val="24"/>
          </w:rPr>
          <w:delText xml:space="preserve"> pests </w:delText>
        </w:r>
      </w:del>
      <w:ins w:id="16" w:author="Sarah Hart" w:date="2021-01-27T08:47:00Z">
        <w:r w:rsidR="00AB2336">
          <w:rPr>
            <w:rFonts w:ascii="Times New Roman" w:hAnsi="Times New Roman" w:cs="Times New Roman"/>
            <w:sz w:val="24"/>
            <w:szCs w:val="24"/>
          </w:rPr>
          <w:t xml:space="preserve"> insects </w:t>
        </w:r>
      </w:ins>
      <w:r w:rsidR="00221614">
        <w:rPr>
          <w:rFonts w:ascii="Times New Roman" w:hAnsi="Times New Roman" w:cs="Times New Roman"/>
          <w:sz w:val="24"/>
          <w:szCs w:val="24"/>
        </w:rPr>
        <w:t xml:space="preserve">of coniferous forests in the United States and Canada because it is such an effective defoliator. </w:t>
      </w:r>
      <w:r>
        <w:rPr>
          <w:rFonts w:ascii="Times New Roman" w:hAnsi="Times New Roman" w:cs="Times New Roman"/>
          <w:sz w:val="24"/>
          <w:szCs w:val="24"/>
        </w:rPr>
        <w:t>The western spruce budworm</w:t>
      </w:r>
      <w:del w:id="17" w:author="Sarah Hart" w:date="2021-01-27T08:47:00Z">
        <w:r w:rsidDel="00AB2336">
          <w:rPr>
            <w:rFonts w:ascii="Times New Roman" w:hAnsi="Times New Roman" w:cs="Times New Roman"/>
            <w:sz w:val="24"/>
            <w:szCs w:val="24"/>
          </w:rPr>
          <w:delText xml:space="preserve"> (</w:delText>
        </w:r>
        <w:r w:rsidDel="00AB2336">
          <w:rPr>
            <w:rFonts w:ascii="Times New Roman" w:hAnsi="Times New Roman" w:cs="Times New Roman"/>
            <w:i/>
            <w:iCs/>
            <w:sz w:val="24"/>
            <w:szCs w:val="24"/>
          </w:rPr>
          <w:delText>Choristoneura occidentalis</w:delText>
        </w:r>
        <w:r w:rsidDel="00AB2336">
          <w:rPr>
            <w:rFonts w:ascii="Times New Roman" w:hAnsi="Times New Roman" w:cs="Times New Roman"/>
            <w:sz w:val="24"/>
            <w:szCs w:val="24"/>
          </w:rPr>
          <w:delText>)</w:delText>
        </w:r>
      </w:del>
      <w:r w:rsidR="0029234C">
        <w:rPr>
          <w:rFonts w:ascii="Times New Roman" w:hAnsi="Times New Roman" w:cs="Times New Roman"/>
          <w:i/>
          <w:iCs/>
          <w:sz w:val="24"/>
          <w:szCs w:val="24"/>
        </w:rPr>
        <w:t xml:space="preserve"> </w:t>
      </w:r>
      <w:r w:rsidR="0029234C">
        <w:rPr>
          <w:rFonts w:ascii="Times New Roman" w:hAnsi="Times New Roman" w:cs="Times New Roman"/>
          <w:sz w:val="24"/>
          <w:szCs w:val="24"/>
        </w:rPr>
        <w:t xml:space="preserve">is a </w:t>
      </w:r>
      <w:commentRangeStart w:id="18"/>
      <w:proofErr w:type="spellStart"/>
      <w:r w:rsidR="0029234C">
        <w:rPr>
          <w:rFonts w:ascii="Times New Roman" w:hAnsi="Times New Roman" w:cs="Times New Roman"/>
          <w:sz w:val="24"/>
          <w:szCs w:val="24"/>
        </w:rPr>
        <w:t>univoltine</w:t>
      </w:r>
      <w:commentRangeEnd w:id="18"/>
      <w:proofErr w:type="spellEnd"/>
      <w:r w:rsidR="00AB2336">
        <w:rPr>
          <w:rStyle w:val="CommentReference"/>
        </w:rPr>
        <w:commentReference w:id="18"/>
      </w:r>
      <w:r w:rsidR="0029234C">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0029234C">
        <w:rPr>
          <w:rFonts w:ascii="Times New Roman" w:hAnsi="Times New Roman" w:cs="Times New Roman"/>
          <w:sz w:val="24"/>
          <w:szCs w:val="24"/>
        </w:rPr>
        <w:t xml:space="preserve">The eggs hatch in the late summer and first instars migrate to overwintering </w:t>
      </w:r>
      <w:commentRangeStart w:id="19"/>
      <w:r w:rsidR="0029234C">
        <w:rPr>
          <w:rFonts w:ascii="Times New Roman" w:hAnsi="Times New Roman" w:cs="Times New Roman"/>
          <w:sz w:val="24"/>
          <w:szCs w:val="24"/>
        </w:rPr>
        <w:t>sites</w:t>
      </w:r>
      <w:commentRangeEnd w:id="19"/>
      <w:r w:rsidR="00AB2336">
        <w:rPr>
          <w:rStyle w:val="CommentReference"/>
        </w:rPr>
        <w:commentReference w:id="19"/>
      </w:r>
      <w:r w:rsidR="0029234C">
        <w:rPr>
          <w:rFonts w:ascii="Times New Roman" w:hAnsi="Times New Roman" w:cs="Times New Roman"/>
          <w:sz w:val="24"/>
          <w:szCs w:val="24"/>
        </w:rPr>
        <w:t xml:space="preserve">. The larvae molt to the second instar and take shelter in silken cocoons under bark scales. They emerge in spring, from April to June, and mine buds and old needles until bud flush. Once bud flush arrives, the larvae web new needles together to feed in a protective shelter through the sixth instar. </w:t>
      </w:r>
      <w:r w:rsidR="008C5B2B">
        <w:rPr>
          <w:rFonts w:ascii="Times New Roman" w:hAnsi="Times New Roman" w:cs="Times New Roman"/>
          <w:sz w:val="24"/>
          <w:szCs w:val="24"/>
        </w:rPr>
        <w:t>They pupate in these shelters and emerge in August as adults. Then</w:t>
      </w:r>
      <w:del w:id="20" w:author="Sarah Hart" w:date="2021-01-27T08:48:00Z">
        <w:r w:rsidR="008C5B2B" w:rsidDel="00AB2336">
          <w:rPr>
            <w:rFonts w:ascii="Times New Roman" w:hAnsi="Times New Roman" w:cs="Times New Roman"/>
            <w:sz w:val="24"/>
            <w:szCs w:val="24"/>
          </w:rPr>
          <w:delText>,</w:delText>
        </w:r>
      </w:del>
      <w:r w:rsidR="008C5B2B">
        <w:rPr>
          <w:rFonts w:ascii="Times New Roman" w:hAnsi="Times New Roman" w:cs="Times New Roman"/>
          <w:sz w:val="24"/>
          <w:szCs w:val="24"/>
        </w:rPr>
        <w:t xml:space="preserve"> they lay up to 130</w:t>
      </w:r>
      <w:r w:rsidR="00883BF1">
        <w:rPr>
          <w:rFonts w:ascii="Times New Roman" w:hAnsi="Times New Roman" w:cs="Times New Roman"/>
          <w:sz w:val="24"/>
          <w:szCs w:val="24"/>
        </w:rPr>
        <w:t>-150</w:t>
      </w:r>
      <w:r w:rsidR="008C5B2B">
        <w:rPr>
          <w:rFonts w:ascii="Times New Roman" w:hAnsi="Times New Roman" w:cs="Times New Roman"/>
          <w:sz w:val="24"/>
          <w:szCs w:val="24"/>
        </w:rPr>
        <w:t xml:space="preserve"> eggs on the underside of a needle and complete their life cycle (Pederson et al 2011).</w:t>
      </w:r>
      <w:r w:rsidR="0029234C">
        <w:rPr>
          <w:rFonts w:ascii="Times New Roman" w:hAnsi="Times New Roman" w:cs="Times New Roman"/>
          <w:sz w:val="24"/>
          <w:szCs w:val="24"/>
        </w:rPr>
        <w:t xml:space="preserve"> </w:t>
      </w:r>
      <w:r w:rsidR="00713D4B">
        <w:rPr>
          <w:rFonts w:ascii="Times New Roman" w:hAnsi="Times New Roman" w:cs="Times New Roman"/>
          <w:sz w:val="24"/>
          <w:szCs w:val="24"/>
        </w:rPr>
        <w:t>It is crucial that the budworm emerge at the proper time to have access to the nutritious bud flush of its host. Emerging</w:t>
      </w:r>
      <w:ins w:id="21" w:author="Sarah Hart" w:date="2021-01-27T08:49:00Z">
        <w:r w:rsidR="00AB2336">
          <w:rPr>
            <w:rFonts w:ascii="Times New Roman" w:hAnsi="Times New Roman" w:cs="Times New Roman"/>
            <w:sz w:val="24"/>
            <w:szCs w:val="24"/>
          </w:rPr>
          <w:t xml:space="preserve"> too far in advance of </w:t>
        </w:r>
      </w:ins>
      <w:del w:id="22" w:author="Sarah Hart" w:date="2021-01-27T08:49:00Z">
        <w:r w:rsidR="00713D4B" w:rsidDel="00AB2336">
          <w:rPr>
            <w:rFonts w:ascii="Times New Roman" w:hAnsi="Times New Roman" w:cs="Times New Roman"/>
            <w:sz w:val="24"/>
            <w:szCs w:val="24"/>
          </w:rPr>
          <w:delText xml:space="preserve"> </w:delText>
        </w:r>
        <w:r w:rsidR="00713D4B" w:rsidDel="00AB2336">
          <w:rPr>
            <w:rFonts w:ascii="Times New Roman" w:hAnsi="Times New Roman" w:cs="Times New Roman"/>
            <w:color w:val="000000"/>
            <w:sz w:val="24"/>
            <w:szCs w:val="24"/>
          </w:rPr>
          <w:delText xml:space="preserve">before </w:delText>
        </w:r>
      </w:del>
      <w:r w:rsidR="00713D4B">
        <w:rPr>
          <w:rFonts w:ascii="Times New Roman" w:hAnsi="Times New Roman" w:cs="Times New Roman"/>
          <w:color w:val="000000"/>
          <w:sz w:val="24"/>
          <w:szCs w:val="24"/>
        </w:rPr>
        <w:t>bud flush results in</w:t>
      </w:r>
      <w:r w:rsidR="00713D4B" w:rsidRPr="00D26ADE">
        <w:rPr>
          <w:rFonts w:ascii="Times New Roman" w:hAnsi="Times New Roman" w:cs="Times New Roman"/>
          <w:color w:val="000000"/>
          <w:sz w:val="24"/>
          <w:szCs w:val="24"/>
        </w:rPr>
        <w:t xml:space="preserve"> considerable mortality during th</w:t>
      </w:r>
      <w:r w:rsidR="00713D4B">
        <w:rPr>
          <w:rFonts w:ascii="Times New Roman" w:hAnsi="Times New Roman" w:cs="Times New Roman"/>
          <w:color w:val="000000"/>
          <w:sz w:val="24"/>
          <w:szCs w:val="24"/>
        </w:rPr>
        <w:t>e</w:t>
      </w:r>
      <w:r w:rsidR="00713D4B" w:rsidRPr="00D26ADE">
        <w:rPr>
          <w:rFonts w:ascii="Times New Roman" w:hAnsi="Times New Roman" w:cs="Times New Roman"/>
          <w:color w:val="000000"/>
          <w:sz w:val="24"/>
          <w:szCs w:val="24"/>
        </w:rPr>
        <w:t xml:space="preserve"> foraging period</w:t>
      </w:r>
      <w:r w:rsidR="00713D4B">
        <w:rPr>
          <w:rFonts w:ascii="Times New Roman" w:hAnsi="Times New Roman" w:cs="Times New Roman"/>
          <w:color w:val="000000"/>
          <w:sz w:val="24"/>
          <w:szCs w:val="24"/>
        </w:rPr>
        <w:t xml:space="preserve">, while emerging after bud flush results in higher mortality and lower fecundity </w:t>
      </w:r>
      <w:r w:rsidR="00713D4B">
        <w:rPr>
          <w:rFonts w:ascii="Times New Roman" w:hAnsi="Times New Roman" w:cs="Times New Roman"/>
          <w:sz w:val="24"/>
          <w:szCs w:val="24"/>
        </w:rPr>
        <w:t>(</w:t>
      </w:r>
      <w:proofErr w:type="spellStart"/>
      <w:r w:rsidR="00713D4B" w:rsidRPr="000A57B7">
        <w:rPr>
          <w:rFonts w:ascii="Times New Roman" w:hAnsi="Times New Roman" w:cs="Times New Roman"/>
          <w:color w:val="000000"/>
          <w:sz w:val="24"/>
          <w:szCs w:val="24"/>
        </w:rPr>
        <w:t>Régnière</w:t>
      </w:r>
      <w:proofErr w:type="spellEnd"/>
      <w:r w:rsidR="00713D4B" w:rsidRPr="000A57B7">
        <w:rPr>
          <w:color w:val="000000"/>
          <w:sz w:val="24"/>
          <w:szCs w:val="24"/>
        </w:rPr>
        <w:t xml:space="preserve"> </w:t>
      </w:r>
      <w:r w:rsidR="00713D4B">
        <w:rPr>
          <w:rFonts w:ascii="Times New Roman" w:hAnsi="Times New Roman" w:cs="Times New Roman"/>
          <w:color w:val="000000"/>
          <w:sz w:val="24"/>
          <w:szCs w:val="24"/>
        </w:rPr>
        <w:t>&amp;</w:t>
      </w:r>
      <w:r w:rsidR="00713D4B" w:rsidRPr="00F36E30">
        <w:rPr>
          <w:rFonts w:ascii="Times New Roman" w:hAnsi="Times New Roman" w:cs="Times New Roman"/>
          <w:color w:val="000000"/>
          <w:sz w:val="24"/>
          <w:szCs w:val="24"/>
        </w:rPr>
        <w:t xml:space="preserve"> </w:t>
      </w:r>
      <w:proofErr w:type="spellStart"/>
      <w:r w:rsidR="00713D4B" w:rsidRPr="00F36E30">
        <w:rPr>
          <w:rFonts w:ascii="Times New Roman" w:hAnsi="Times New Roman" w:cs="Times New Roman"/>
          <w:color w:val="000000"/>
          <w:sz w:val="24"/>
          <w:szCs w:val="24"/>
        </w:rPr>
        <w:t>Nealis</w:t>
      </w:r>
      <w:proofErr w:type="spellEnd"/>
      <w:r w:rsidR="00713D4B">
        <w:rPr>
          <w:rFonts w:ascii="Times New Roman" w:hAnsi="Times New Roman" w:cs="Times New Roman"/>
          <w:color w:val="000000"/>
          <w:sz w:val="24"/>
          <w:szCs w:val="24"/>
        </w:rPr>
        <w:t xml:space="preserve"> 2018</w:t>
      </w:r>
      <w:r w:rsidR="00713D4B">
        <w:rPr>
          <w:rFonts w:ascii="Times New Roman" w:hAnsi="Times New Roman" w:cs="Times New Roman"/>
          <w:sz w:val="24"/>
          <w:szCs w:val="24"/>
        </w:rPr>
        <w:t>).</w:t>
      </w:r>
      <w:r w:rsidR="00713D4B">
        <w:rPr>
          <w:rFonts w:ascii="Times New Roman" w:hAnsi="Times New Roman" w:cs="Times New Roman"/>
          <w:color w:val="000000"/>
          <w:sz w:val="24"/>
          <w:szCs w:val="24"/>
        </w:rPr>
        <w:t xml:space="preserve"> </w:t>
      </w:r>
      <w:commentRangeStart w:id="23"/>
      <w:r w:rsidR="00713D4B">
        <w:rPr>
          <w:rFonts w:ascii="Times New Roman" w:hAnsi="Times New Roman" w:cs="Times New Roman"/>
          <w:color w:val="000000"/>
          <w:sz w:val="24"/>
          <w:szCs w:val="24"/>
        </w:rPr>
        <w:t>As climate change advances the phenology of trees there could be a phenological mismatch between WSB</w:t>
      </w:r>
      <w:r w:rsidR="00713D4B">
        <w:rPr>
          <w:rFonts w:ascii="Times New Roman" w:hAnsi="Times New Roman" w:cs="Times New Roman"/>
          <w:i/>
          <w:iCs/>
          <w:color w:val="000000"/>
          <w:sz w:val="24"/>
          <w:szCs w:val="24"/>
        </w:rPr>
        <w:t xml:space="preserve"> </w:t>
      </w:r>
      <w:r w:rsidR="00713D4B">
        <w:rPr>
          <w:rFonts w:ascii="Times New Roman" w:hAnsi="Times New Roman" w:cs="Times New Roman"/>
          <w:color w:val="000000"/>
          <w:sz w:val="24"/>
          <w:szCs w:val="24"/>
        </w:rPr>
        <w:t>and its preferred hosts, leading to novel interactions</w:t>
      </w:r>
      <w:commentRangeEnd w:id="23"/>
      <w:r w:rsidR="00AB2336">
        <w:rPr>
          <w:rStyle w:val="CommentReference"/>
        </w:rPr>
        <w:commentReference w:id="23"/>
      </w:r>
      <w:r w:rsidR="00713D4B">
        <w:rPr>
          <w:rFonts w:ascii="Times New Roman" w:hAnsi="Times New Roman" w:cs="Times New Roman"/>
          <w:sz w:val="24"/>
          <w:szCs w:val="24"/>
        </w:rPr>
        <w:t xml:space="preserve">. </w:t>
      </w:r>
      <w:commentRangeStart w:id="24"/>
      <w:r w:rsidR="00713D4B">
        <w:rPr>
          <w:rFonts w:ascii="Times New Roman" w:hAnsi="Times New Roman" w:cs="Times New Roman"/>
          <w:sz w:val="24"/>
          <w:szCs w:val="24"/>
        </w:rPr>
        <w:t xml:space="preserve">Black spruce does not experience severe defoliation from spruce budworm currently because of its delayed bud flush, however, evidence suggests if </w:t>
      </w:r>
      <w:r w:rsidR="008E3070">
        <w:rPr>
          <w:rFonts w:ascii="Times New Roman" w:hAnsi="Times New Roman" w:cs="Times New Roman"/>
          <w:sz w:val="24"/>
          <w:szCs w:val="24"/>
        </w:rPr>
        <w:t xml:space="preserve">it </w:t>
      </w:r>
      <w:r w:rsidR="00713D4B">
        <w:rPr>
          <w:rFonts w:ascii="Times New Roman" w:hAnsi="Times New Roman" w:cs="Times New Roman"/>
          <w:sz w:val="24"/>
          <w:szCs w:val="24"/>
        </w:rPr>
        <w:t>advances its phenology, it may better support budworm survival and suffer increased defoliation (</w:t>
      </w:r>
      <w:proofErr w:type="spellStart"/>
      <w:r w:rsidR="00713D4B" w:rsidRPr="00B53E9D">
        <w:rPr>
          <w:rFonts w:ascii="Times New Roman" w:hAnsi="Times New Roman" w:cs="Times New Roman"/>
          <w:sz w:val="24"/>
          <w:szCs w:val="24"/>
        </w:rPr>
        <w:t>Fuentealba</w:t>
      </w:r>
      <w:proofErr w:type="spellEnd"/>
      <w:r w:rsidR="00713D4B" w:rsidRPr="00B53E9D">
        <w:rPr>
          <w:rFonts w:ascii="Times New Roman" w:hAnsi="Times New Roman" w:cs="Times New Roman"/>
          <w:sz w:val="24"/>
          <w:szCs w:val="24"/>
        </w:rPr>
        <w:t xml:space="preserve"> et al 2017</w:t>
      </w:r>
      <w:r w:rsidR="00713D4B">
        <w:rPr>
          <w:rFonts w:ascii="Times New Roman" w:hAnsi="Times New Roman" w:cs="Times New Roman"/>
          <w:sz w:val="24"/>
          <w:szCs w:val="24"/>
        </w:rPr>
        <w:t>).</w:t>
      </w:r>
      <w:commentRangeEnd w:id="24"/>
      <w:r w:rsidR="00AB2336">
        <w:rPr>
          <w:rStyle w:val="CommentReference"/>
        </w:rPr>
        <w:commentReference w:id="24"/>
      </w:r>
    </w:p>
    <w:p w14:paraId="797C5717" w14:textId="32CAB272" w:rsidR="00F1646F" w:rsidRPr="00D56E53" w:rsidRDefault="00AB2336" w:rsidP="00F56EC6">
      <w:pPr>
        <w:spacing w:line="276" w:lineRule="auto"/>
        <w:ind w:firstLine="720"/>
        <w:rPr>
          <w:rFonts w:ascii="Times New Roman" w:hAnsi="Times New Roman" w:cs="Times New Roman"/>
          <w:sz w:val="24"/>
          <w:szCs w:val="24"/>
        </w:rPr>
      </w:pPr>
      <w:r w:rsidRPr="00D56E53">
        <w:rPr>
          <w:rFonts w:ascii="Times New Roman" w:hAnsi="Times New Roman" w:cs="Times New Roman"/>
          <w:noProof/>
          <w:sz w:val="24"/>
          <w:szCs w:val="24"/>
        </w:rPr>
        <w:lastRenderedPageBreak/>
        <mc:AlternateContent>
          <mc:Choice Requires="wps">
            <w:drawing>
              <wp:anchor distT="45720" distB="45720" distL="114300" distR="114300" simplePos="0" relativeHeight="251668480" behindDoc="0" locked="0" layoutInCell="1" allowOverlap="1" wp14:anchorId="573FC136" wp14:editId="1D696E5D">
                <wp:simplePos x="0" y="0"/>
                <wp:positionH relativeFrom="column">
                  <wp:posOffset>3554730</wp:posOffset>
                </wp:positionH>
                <wp:positionV relativeFrom="paragraph">
                  <wp:posOffset>361950</wp:posOffset>
                </wp:positionV>
                <wp:extent cx="2360930" cy="1280160"/>
                <wp:effectExtent l="0" t="0" r="0" b="25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0160"/>
                        </a:xfrm>
                        <a:prstGeom prst="rect">
                          <a:avLst/>
                        </a:prstGeom>
                        <a:solidFill>
                          <a:srgbClr val="FFFFFF"/>
                        </a:solidFill>
                        <a:ln w="9525">
                          <a:noFill/>
                          <a:miter lim="800000"/>
                          <a:headEnd/>
                          <a:tailEnd/>
                        </a:ln>
                      </wps:spPr>
                      <wps:txbx>
                        <w:txbxContent>
                          <w:p w14:paraId="20AE5E92" w14:textId="432BCD1F" w:rsidR="00D56E53" w:rsidRDefault="00D56E53" w:rsidP="00D56E53">
                            <w:pPr>
                              <w:pStyle w:val="Caption"/>
                              <w:rPr>
                                <w:rFonts w:ascii="Times New Roman" w:hAnsi="Times New Roman" w:cs="Times New Roman"/>
                                <w:sz w:val="24"/>
                                <w:szCs w:val="24"/>
                              </w:rPr>
                            </w:pPr>
                            <w:r>
                              <w:t xml:space="preserve">Figure 1. The </w:t>
                            </w:r>
                            <w:r w:rsidR="002114E5">
                              <w:t>L</w:t>
                            </w:r>
                            <w:r>
                              <w:t xml:space="preserve">ifecycle of the </w:t>
                            </w:r>
                            <w:r w:rsidR="002114E5">
                              <w:t>W</w:t>
                            </w:r>
                            <w:r>
                              <w:t xml:space="preserve">estern </w:t>
                            </w:r>
                            <w:r w:rsidR="002114E5">
                              <w:t>S</w:t>
                            </w:r>
                            <w:r>
                              <w:t xml:space="preserve">pruce </w:t>
                            </w:r>
                            <w:r w:rsidR="002114E5">
                              <w:t>B</w:t>
                            </w:r>
                            <w:r>
                              <w:t>udworm</w:t>
                            </w:r>
                            <w:r w:rsidR="002114E5">
                              <w:t>. In one year, their lifecycle is complete</w:t>
                            </w:r>
                            <w:r w:rsidR="00CC451F">
                              <w:t>.</w:t>
                            </w:r>
                            <w:r>
                              <w:t xml:space="preserve"> The adults lay their eggs in the late summer, who emerge, find a place to shelter over winter, and emerge in spring to feed on conifer needles and mature into adults and complete their lifecycle</w:t>
                            </w:r>
                            <w:del w:id="25" w:author="Sarah Hart" w:date="2021-01-27T08:50:00Z">
                              <w:r w:rsidDel="00AB2336">
                                <w:delText>.</w:delText>
                              </w:r>
                            </w:del>
                            <w:r>
                              <w:t xml:space="preserve"> </w:t>
                            </w:r>
                            <w:proofErr w:type="gramStart"/>
                            <w:r>
                              <w:t>(</w:t>
                            </w:r>
                            <w:ins w:id="26" w:author="Sarah Hart" w:date="2021-01-27T08:50:00Z">
                              <w:r w:rsidR="00AB2336">
                                <w:t xml:space="preserve"> from</w:t>
                              </w:r>
                              <w:proofErr w:type="gramEnd"/>
                              <w:r w:rsidR="00AB2336">
                                <w:t xml:space="preserve"> </w:t>
                              </w:r>
                            </w:ins>
                            <w:proofErr w:type="spellStart"/>
                            <w:r>
                              <w:t>Rauchfuss</w:t>
                            </w:r>
                            <w:proofErr w:type="spellEnd"/>
                            <w:r>
                              <w:t xml:space="preserve"> &amp; Ziegler 2011).</w:t>
                            </w:r>
                          </w:p>
                          <w:p w14:paraId="180D214A" w14:textId="4025F7A2" w:rsidR="00D56E53" w:rsidRDefault="00D56E5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3FC136" id="_x0000_s1029" type="#_x0000_t202" style="position:absolute;left:0;text-align:left;margin-left:279.9pt;margin-top:28.5pt;width:185.9pt;height:100.8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" stroked="f">
                <v:textbox>
                  <w:txbxContent>
                    <w:p w14:paraId="20AE5E92" w14:textId="432BCD1F" w:rsidR="00D56E53" w:rsidRDefault="00D56E53" w:rsidP="00D56E53">
                      <w:pPr>
                        <w:pStyle w:val="Caption"/>
                        <w:rPr>
                          <w:rFonts w:ascii="Times New Roman" w:hAnsi="Times New Roman" w:cs="Times New Roman"/>
                          <w:sz w:val="24"/>
                          <w:szCs w:val="24"/>
                        </w:rPr>
                      </w:pPr>
                      <w:r>
                        <w:t xml:space="preserve">Figure 1. The </w:t>
                      </w:r>
                      <w:r w:rsidR="002114E5">
                        <w:t>L</w:t>
                      </w:r>
                      <w:r>
                        <w:t xml:space="preserve">ifecycle of the </w:t>
                      </w:r>
                      <w:r w:rsidR="002114E5">
                        <w:t>W</w:t>
                      </w:r>
                      <w:r>
                        <w:t xml:space="preserve">estern </w:t>
                      </w:r>
                      <w:r w:rsidR="002114E5">
                        <w:t>S</w:t>
                      </w:r>
                      <w:r>
                        <w:t xml:space="preserve">pruce </w:t>
                      </w:r>
                      <w:r w:rsidR="002114E5">
                        <w:t>B</w:t>
                      </w:r>
                      <w:r>
                        <w:t>udworm</w:t>
                      </w:r>
                      <w:r w:rsidR="002114E5">
                        <w:t>. In one year, their lifecycle is complete</w:t>
                      </w:r>
                      <w:r w:rsidR="00CC451F">
                        <w:t>.</w:t>
                      </w:r>
                      <w:r>
                        <w:t xml:space="preserve"> The adults lay their eggs in the late summer, who emerge, find a place to shelter over winter, and emerge in spring to feed on conifer needles and mature into adults and complete their lifecycle</w:t>
                      </w:r>
                      <w:del w:id="27" w:author="Sarah Hart" w:date="2021-01-27T08:50:00Z">
                        <w:r w:rsidDel="00AB2336">
                          <w:delText>.</w:delText>
                        </w:r>
                      </w:del>
                      <w:r>
                        <w:t xml:space="preserve"> </w:t>
                      </w:r>
                      <w:proofErr w:type="gramStart"/>
                      <w:r>
                        <w:t>(</w:t>
                      </w:r>
                      <w:ins w:id="28" w:author="Sarah Hart" w:date="2021-01-27T08:50:00Z">
                        <w:r w:rsidR="00AB2336">
                          <w:t xml:space="preserve"> from</w:t>
                        </w:r>
                        <w:proofErr w:type="gramEnd"/>
                        <w:r w:rsidR="00AB2336">
                          <w:t xml:space="preserve"> </w:t>
                        </w:r>
                      </w:ins>
                      <w:proofErr w:type="spellStart"/>
                      <w:r>
                        <w:t>Rauchfuss</w:t>
                      </w:r>
                      <w:proofErr w:type="spellEnd"/>
                      <w:r>
                        <w:t xml:space="preserve"> &amp; Ziegler 2011).</w:t>
                      </w:r>
                    </w:p>
                    <w:p w14:paraId="180D214A" w14:textId="4025F7A2" w:rsidR="00D56E53" w:rsidRDefault="00D56E53"/>
                  </w:txbxContent>
                </v:textbox>
                <w10:wrap type="topAndBottom"/>
              </v:shape>
            </w:pict>
          </mc:Fallback>
        </mc:AlternateContent>
      </w:r>
      <w:r w:rsidR="003457F9" w:rsidRPr="000A57B7">
        <w:rPr>
          <w:rStyle w:val="Heading9Char"/>
          <w:noProof/>
          <w:color w:val="000000"/>
        </w:rPr>
        <w:drawing>
          <wp:anchor distT="0" distB="0" distL="114300" distR="114300" simplePos="0" relativeHeight="251669504" behindDoc="0" locked="0" layoutInCell="1" allowOverlap="1" wp14:anchorId="41162EB4" wp14:editId="7E06E1A1">
            <wp:simplePos x="0" y="0"/>
            <wp:positionH relativeFrom="column">
              <wp:posOffset>62230</wp:posOffset>
            </wp:positionH>
            <wp:positionV relativeFrom="paragraph">
              <wp:posOffset>0</wp:posOffset>
            </wp:positionV>
            <wp:extent cx="3165475" cy="16859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65475" cy="1685925"/>
                    </a:xfrm>
                    <a:prstGeom prst="rect">
                      <a:avLst/>
                    </a:prstGeom>
                  </pic:spPr>
                </pic:pic>
              </a:graphicData>
            </a:graphic>
            <wp14:sizeRelH relativeFrom="margin">
              <wp14:pctWidth>0</wp14:pctWidth>
            </wp14:sizeRelH>
            <wp14:sizeRelV relativeFrom="margin">
              <wp14:pctHeight>0</wp14:pctHeight>
            </wp14:sizeRelV>
          </wp:anchor>
        </w:drawing>
      </w:r>
    </w:p>
    <w:p w14:paraId="122C7855" w14:textId="0F46CB16" w:rsidR="00EF4CB4" w:rsidRDefault="00EF4CB4" w:rsidP="00F56EC6">
      <w:pPr>
        <w:pStyle w:val="Heading1"/>
        <w:spacing w:line="276" w:lineRule="auto"/>
      </w:pPr>
      <w:r w:rsidRPr="00AF0710">
        <w:t>The Hosts of Western Spruce Budworm</w:t>
      </w:r>
    </w:p>
    <w:p w14:paraId="0CEB430E" w14:textId="77777777" w:rsidR="001A5B90" w:rsidRDefault="001A5B90" w:rsidP="00F56EC6">
      <w:pPr>
        <w:keepNext/>
        <w:spacing w:line="276" w:lineRule="auto"/>
      </w:pPr>
      <w:r>
        <w:rPr>
          <w:noProof/>
        </w:rPr>
        <w:drawing>
          <wp:inline distT="0" distB="0" distL="0" distR="0" wp14:anchorId="7199BA88" wp14:editId="518F8FAA">
            <wp:extent cx="5943600" cy="4260850"/>
            <wp:effectExtent l="0" t="0" r="0" b="6350"/>
            <wp:docPr id="5" name="Picture 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60850"/>
                    </a:xfrm>
                    <a:prstGeom prst="rect">
                      <a:avLst/>
                    </a:prstGeom>
                    <a:noFill/>
                    <a:ln>
                      <a:noFill/>
                    </a:ln>
                  </pic:spPr>
                </pic:pic>
              </a:graphicData>
            </a:graphic>
          </wp:inline>
        </w:drawing>
      </w:r>
    </w:p>
    <w:p w14:paraId="750E5BD1" w14:textId="7C7BB485" w:rsidR="001A5B90" w:rsidRPr="001A5B90" w:rsidRDefault="001A5B90" w:rsidP="00F56EC6">
      <w:pPr>
        <w:pStyle w:val="Caption"/>
        <w:spacing w:line="276" w:lineRule="auto"/>
      </w:pPr>
      <w:r>
        <w:t xml:space="preserve">Figure </w:t>
      </w:r>
      <w:r w:rsidR="00F1646F">
        <w:t>2</w:t>
      </w:r>
      <w:r>
        <w:t>. The distribution of conifer species in North America.</w:t>
      </w:r>
      <w:r w:rsidR="00037541">
        <w:t xml:space="preserve"> Host genera include the true-firs (Abies), spruce (</w:t>
      </w:r>
      <w:proofErr w:type="spellStart"/>
      <w:r w:rsidR="00037541">
        <w:t>Picea</w:t>
      </w:r>
      <w:proofErr w:type="spellEnd"/>
      <w:r w:rsidR="00037541">
        <w:t>) and Douglas-fir (</w:t>
      </w:r>
      <w:proofErr w:type="spellStart"/>
      <w:r w:rsidR="00037541">
        <w:t>Pseudotsuga</w:t>
      </w:r>
      <w:proofErr w:type="spellEnd"/>
      <w:r w:rsidR="00037541">
        <w:t xml:space="preserve"> </w:t>
      </w:r>
      <w:proofErr w:type="spellStart"/>
      <w:r w:rsidR="00037541">
        <w:t>menziesii</w:t>
      </w:r>
      <w:proofErr w:type="spellEnd"/>
      <w:r w:rsidR="00037541">
        <w:t>).</w:t>
      </w:r>
      <w:r>
        <w:t xml:space="preserve"> (Liu &amp; El-</w:t>
      </w:r>
      <w:proofErr w:type="spellStart"/>
      <w:r>
        <w:t>Kabsasy</w:t>
      </w:r>
      <w:proofErr w:type="spellEnd"/>
      <w:r>
        <w:t xml:space="preserve"> 2018)</w:t>
      </w:r>
    </w:p>
    <w:p w14:paraId="4D31F854" w14:textId="73C96066" w:rsidR="00EF4CB4" w:rsidRDefault="00B81C8B" w:rsidP="00F56EC6">
      <w:pPr>
        <w:spacing w:line="276" w:lineRule="auto"/>
        <w:rPr>
          <w:rFonts w:ascii="Times New Roman" w:hAnsi="Times New Roman" w:cs="Times New Roman"/>
          <w:sz w:val="24"/>
          <w:szCs w:val="24"/>
        </w:rPr>
      </w:pPr>
      <w:r>
        <w:tab/>
      </w:r>
      <w:r w:rsidR="00ED79D2">
        <w:rPr>
          <w:rFonts w:ascii="Times New Roman" w:hAnsi="Times New Roman" w:cs="Times New Roman"/>
          <w:sz w:val="24"/>
          <w:szCs w:val="24"/>
        </w:rPr>
        <w:t>Western spruce budworm</w:t>
      </w:r>
      <w:r>
        <w:rPr>
          <w:rFonts w:ascii="Times New Roman" w:hAnsi="Times New Roman" w:cs="Times New Roman"/>
          <w:i/>
          <w:iCs/>
          <w:sz w:val="24"/>
          <w:szCs w:val="24"/>
        </w:rPr>
        <w:t xml:space="preserve"> </w:t>
      </w:r>
      <w:r w:rsidRPr="00B81C8B">
        <w:rPr>
          <w:rFonts w:ascii="Times New Roman" w:hAnsi="Times New Roman" w:cs="Times New Roman"/>
          <w:sz w:val="24"/>
          <w:szCs w:val="24"/>
        </w:rPr>
        <w:t>prefer</w:t>
      </w:r>
      <w:r>
        <w:rPr>
          <w:rFonts w:ascii="Times New Roman" w:hAnsi="Times New Roman" w:cs="Times New Roman"/>
          <w:sz w:val="24"/>
          <w:szCs w:val="24"/>
        </w:rPr>
        <w:t xml:space="preserve">entially feeds on </w:t>
      </w:r>
      <w:del w:id="27" w:author="Sarah Hart" w:date="2021-01-27T08:51:00Z">
        <w:r w:rsidDel="00AB2336">
          <w:rPr>
            <w:rFonts w:ascii="Times New Roman" w:hAnsi="Times New Roman" w:cs="Times New Roman"/>
            <w:sz w:val="24"/>
            <w:szCs w:val="24"/>
          </w:rPr>
          <w:delText xml:space="preserve">include </w:delText>
        </w:r>
      </w:del>
      <w:r>
        <w:rPr>
          <w:rFonts w:ascii="Times New Roman" w:hAnsi="Times New Roman" w:cs="Times New Roman"/>
          <w:sz w:val="24"/>
          <w:szCs w:val="24"/>
        </w:rPr>
        <w:t xml:space="preserve">Douglas-fir, </w:t>
      </w:r>
      <w:del w:id="28" w:author="Sarah Hart" w:date="2021-01-27T08:51:00Z">
        <w:r w:rsidDel="00AB2336">
          <w:rPr>
            <w:rFonts w:ascii="Times New Roman" w:hAnsi="Times New Roman" w:cs="Times New Roman"/>
            <w:sz w:val="24"/>
            <w:szCs w:val="24"/>
          </w:rPr>
          <w:delText xml:space="preserve">the </w:delText>
        </w:r>
      </w:del>
      <w:r>
        <w:rPr>
          <w:rFonts w:ascii="Times New Roman" w:hAnsi="Times New Roman" w:cs="Times New Roman"/>
          <w:sz w:val="24"/>
          <w:szCs w:val="24"/>
        </w:rPr>
        <w:t>true firs (</w:t>
      </w:r>
      <w:r w:rsidRPr="00AB2336">
        <w:rPr>
          <w:rFonts w:ascii="Times New Roman" w:hAnsi="Times New Roman" w:cs="Times New Roman"/>
          <w:i/>
          <w:iCs/>
          <w:sz w:val="24"/>
          <w:szCs w:val="24"/>
          <w:rPrChange w:id="29" w:author="Sarah Hart" w:date="2021-01-27T08:51:00Z">
            <w:rPr>
              <w:rFonts w:ascii="Times New Roman" w:hAnsi="Times New Roman" w:cs="Times New Roman"/>
              <w:sz w:val="24"/>
              <w:szCs w:val="24"/>
            </w:rPr>
          </w:rPrChange>
        </w:rPr>
        <w:t>Abies</w:t>
      </w:r>
      <w:r>
        <w:rPr>
          <w:rFonts w:ascii="Times New Roman" w:hAnsi="Times New Roman" w:cs="Times New Roman"/>
          <w:sz w:val="24"/>
          <w:szCs w:val="24"/>
        </w:rPr>
        <w:t xml:space="preserve"> spp</w:t>
      </w:r>
      <w:ins w:id="30" w:author="Sarah Hart" w:date="2021-01-27T08:51:00Z">
        <w:r w:rsidR="00AB2336">
          <w:rPr>
            <w:rFonts w:ascii="Times New Roman" w:hAnsi="Times New Roman" w:cs="Times New Roman"/>
            <w:sz w:val="24"/>
            <w:szCs w:val="24"/>
          </w:rPr>
          <w:t>.</w:t>
        </w:r>
      </w:ins>
      <w:r>
        <w:rPr>
          <w:rFonts w:ascii="Times New Roman" w:hAnsi="Times New Roman" w:cs="Times New Roman"/>
          <w:sz w:val="24"/>
          <w:szCs w:val="24"/>
        </w:rPr>
        <w:t>), and to a lesser degree, spruce (</w:t>
      </w:r>
      <w:proofErr w:type="spellStart"/>
      <w:r w:rsidRPr="00AB2336">
        <w:rPr>
          <w:rFonts w:ascii="Times New Roman" w:hAnsi="Times New Roman" w:cs="Times New Roman"/>
          <w:i/>
          <w:iCs/>
          <w:sz w:val="24"/>
          <w:szCs w:val="24"/>
          <w:rPrChange w:id="31" w:author="Sarah Hart" w:date="2021-01-27T08:51:00Z">
            <w:rPr>
              <w:rFonts w:ascii="Times New Roman" w:hAnsi="Times New Roman" w:cs="Times New Roman"/>
              <w:sz w:val="24"/>
              <w:szCs w:val="24"/>
            </w:rPr>
          </w:rPrChange>
        </w:rPr>
        <w:t>Picea</w:t>
      </w:r>
      <w:proofErr w:type="spellEnd"/>
      <w:r>
        <w:rPr>
          <w:rFonts w:ascii="Times New Roman" w:hAnsi="Times New Roman" w:cs="Times New Roman"/>
          <w:sz w:val="24"/>
          <w:szCs w:val="24"/>
        </w:rPr>
        <w:t xml:space="preserve"> spp</w:t>
      </w:r>
      <w:ins w:id="32" w:author="Sarah Hart" w:date="2021-01-27T08:51:00Z">
        <w:r w:rsidR="00AB2336">
          <w:rPr>
            <w:rFonts w:ascii="Times New Roman" w:hAnsi="Times New Roman" w:cs="Times New Roman"/>
            <w:sz w:val="24"/>
            <w:szCs w:val="24"/>
          </w:rPr>
          <w:t>.</w:t>
        </w:r>
      </w:ins>
      <w:r>
        <w:rPr>
          <w:rFonts w:ascii="Times New Roman" w:hAnsi="Times New Roman" w:cs="Times New Roman"/>
          <w:sz w:val="24"/>
          <w:szCs w:val="24"/>
        </w:rPr>
        <w:t>)</w:t>
      </w:r>
      <w:commentRangeStart w:id="33"/>
      <w:r>
        <w:rPr>
          <w:rFonts w:ascii="Times New Roman" w:hAnsi="Times New Roman" w:cs="Times New Roman"/>
          <w:sz w:val="24"/>
          <w:szCs w:val="24"/>
        </w:rPr>
        <w:t>, calling into questions why it</w:t>
      </w:r>
      <w:r w:rsidR="000248B7">
        <w:rPr>
          <w:rFonts w:ascii="Times New Roman" w:hAnsi="Times New Roman" w:cs="Times New Roman"/>
          <w:sz w:val="24"/>
          <w:szCs w:val="24"/>
        </w:rPr>
        <w:t xml:space="preserve"> i</w:t>
      </w:r>
      <w:r>
        <w:rPr>
          <w:rFonts w:ascii="Times New Roman" w:hAnsi="Times New Roman" w:cs="Times New Roman"/>
          <w:sz w:val="24"/>
          <w:szCs w:val="24"/>
        </w:rPr>
        <w:t>s called a “spruce” budworm in the first place</w:t>
      </w:r>
      <w:commentRangeEnd w:id="33"/>
      <w:r w:rsidR="00AB2336">
        <w:rPr>
          <w:rStyle w:val="CommentReference"/>
        </w:rPr>
        <w:commentReference w:id="33"/>
      </w:r>
      <w:r>
        <w:rPr>
          <w:rFonts w:ascii="Times New Roman" w:hAnsi="Times New Roman" w:cs="Times New Roman"/>
          <w:sz w:val="24"/>
          <w:szCs w:val="24"/>
        </w:rPr>
        <w:t>.</w:t>
      </w:r>
      <w:r w:rsidR="00A724E0">
        <w:rPr>
          <w:rFonts w:ascii="Times New Roman" w:hAnsi="Times New Roman" w:cs="Times New Roman"/>
          <w:sz w:val="24"/>
          <w:szCs w:val="24"/>
        </w:rPr>
        <w:t xml:space="preserve"> </w:t>
      </w:r>
      <w:commentRangeStart w:id="34"/>
      <w:r w:rsidR="00A724E0">
        <w:rPr>
          <w:rFonts w:ascii="Times New Roman" w:hAnsi="Times New Roman" w:cs="Times New Roman"/>
          <w:sz w:val="24"/>
          <w:szCs w:val="24"/>
        </w:rPr>
        <w:t>The phenological</w:t>
      </w:r>
      <w:r w:rsidR="008A132B">
        <w:rPr>
          <w:rFonts w:ascii="Times New Roman" w:hAnsi="Times New Roman" w:cs="Times New Roman"/>
          <w:sz w:val="24"/>
          <w:szCs w:val="24"/>
        </w:rPr>
        <w:t xml:space="preserve"> and</w:t>
      </w:r>
      <w:r w:rsidR="00A724E0">
        <w:rPr>
          <w:rFonts w:ascii="Times New Roman" w:hAnsi="Times New Roman" w:cs="Times New Roman"/>
          <w:sz w:val="24"/>
          <w:szCs w:val="24"/>
        </w:rPr>
        <w:t xml:space="preserve"> physiological</w:t>
      </w:r>
      <w:r w:rsidR="008A132B">
        <w:rPr>
          <w:rFonts w:ascii="Times New Roman" w:hAnsi="Times New Roman" w:cs="Times New Roman"/>
          <w:sz w:val="24"/>
          <w:szCs w:val="24"/>
        </w:rPr>
        <w:t xml:space="preserve"> </w:t>
      </w:r>
      <w:r w:rsidR="00A724E0">
        <w:rPr>
          <w:rFonts w:ascii="Times New Roman" w:hAnsi="Times New Roman" w:cs="Times New Roman"/>
          <w:sz w:val="24"/>
          <w:szCs w:val="24"/>
        </w:rPr>
        <w:t>r</w:t>
      </w:r>
      <w:r w:rsidR="00EF4CB4">
        <w:rPr>
          <w:rFonts w:ascii="Times New Roman" w:hAnsi="Times New Roman" w:cs="Times New Roman"/>
          <w:sz w:val="24"/>
          <w:szCs w:val="24"/>
        </w:rPr>
        <w:t>esponse</w:t>
      </w:r>
      <w:r w:rsidR="00A724E0">
        <w:rPr>
          <w:rFonts w:ascii="Times New Roman" w:hAnsi="Times New Roman" w:cs="Times New Roman"/>
          <w:sz w:val="24"/>
          <w:szCs w:val="24"/>
        </w:rPr>
        <w:t xml:space="preserve"> </w:t>
      </w:r>
      <w:r w:rsidR="00EF4CB4">
        <w:rPr>
          <w:rFonts w:ascii="Times New Roman" w:hAnsi="Times New Roman" w:cs="Times New Roman"/>
          <w:sz w:val="24"/>
          <w:szCs w:val="24"/>
        </w:rPr>
        <w:t xml:space="preserve">of </w:t>
      </w:r>
      <w:r w:rsidR="000248B7">
        <w:rPr>
          <w:rFonts w:ascii="Times New Roman" w:hAnsi="Times New Roman" w:cs="Times New Roman"/>
          <w:sz w:val="24"/>
          <w:szCs w:val="24"/>
        </w:rPr>
        <w:t xml:space="preserve">defoliated </w:t>
      </w:r>
      <w:r w:rsidR="00A724E0">
        <w:rPr>
          <w:rFonts w:ascii="Times New Roman" w:hAnsi="Times New Roman" w:cs="Times New Roman"/>
          <w:sz w:val="24"/>
          <w:szCs w:val="24"/>
        </w:rPr>
        <w:t>hosts ha</w:t>
      </w:r>
      <w:r w:rsidR="00D25F04">
        <w:rPr>
          <w:rFonts w:ascii="Times New Roman" w:hAnsi="Times New Roman" w:cs="Times New Roman"/>
          <w:sz w:val="24"/>
          <w:szCs w:val="24"/>
        </w:rPr>
        <w:t>ve</w:t>
      </w:r>
      <w:r w:rsidR="00A724E0">
        <w:rPr>
          <w:rFonts w:ascii="Times New Roman" w:hAnsi="Times New Roman" w:cs="Times New Roman"/>
          <w:sz w:val="24"/>
          <w:szCs w:val="24"/>
        </w:rPr>
        <w:t xml:space="preserve"> been studied include delaying bud flush (Chen et al 2001) in Douglas-fir</w:t>
      </w:r>
      <w:r w:rsidR="00466BD4">
        <w:rPr>
          <w:rFonts w:ascii="Times New Roman" w:hAnsi="Times New Roman" w:cs="Times New Roman"/>
          <w:sz w:val="24"/>
          <w:szCs w:val="24"/>
        </w:rPr>
        <w:t xml:space="preserve"> and advancing bud flush </w:t>
      </w:r>
      <w:r w:rsidR="000248B7">
        <w:rPr>
          <w:rFonts w:ascii="Times New Roman" w:hAnsi="Times New Roman" w:cs="Times New Roman"/>
          <w:sz w:val="24"/>
          <w:szCs w:val="24"/>
        </w:rPr>
        <w:t xml:space="preserve">in </w:t>
      </w:r>
      <w:r w:rsidR="00466BD4">
        <w:rPr>
          <w:rFonts w:ascii="Times New Roman" w:hAnsi="Times New Roman" w:cs="Times New Roman"/>
          <w:sz w:val="24"/>
          <w:szCs w:val="24"/>
        </w:rPr>
        <w:t>balsam-fir, black spruce, and white spruce (</w:t>
      </w:r>
      <w:proofErr w:type="spellStart"/>
      <w:r w:rsidR="00466BD4" w:rsidRPr="00466BD4">
        <w:rPr>
          <w:rFonts w:ascii="Times New Roman" w:hAnsi="Times New Roman" w:cs="Times New Roman"/>
          <w:sz w:val="24"/>
          <w:szCs w:val="24"/>
        </w:rPr>
        <w:t>Deslauriers</w:t>
      </w:r>
      <w:proofErr w:type="spellEnd"/>
      <w:r w:rsidR="00466BD4" w:rsidRPr="00466BD4">
        <w:rPr>
          <w:rFonts w:ascii="Times New Roman" w:hAnsi="Times New Roman" w:cs="Times New Roman"/>
          <w:sz w:val="24"/>
          <w:szCs w:val="24"/>
        </w:rPr>
        <w:t xml:space="preserve"> et al 2018)</w:t>
      </w:r>
      <w:r w:rsidR="0067167D">
        <w:rPr>
          <w:rFonts w:ascii="Times New Roman" w:hAnsi="Times New Roman" w:cs="Times New Roman"/>
          <w:sz w:val="24"/>
          <w:szCs w:val="24"/>
        </w:rPr>
        <w:t xml:space="preserve"> </w:t>
      </w:r>
      <w:r w:rsidR="00466BD4">
        <w:rPr>
          <w:rFonts w:ascii="Times New Roman" w:hAnsi="Times New Roman" w:cs="Times New Roman"/>
          <w:sz w:val="24"/>
          <w:szCs w:val="24"/>
        </w:rPr>
        <w:t xml:space="preserve">under laboratory </w:t>
      </w:r>
      <w:r w:rsidR="00466BD4">
        <w:rPr>
          <w:rFonts w:ascii="Times New Roman" w:hAnsi="Times New Roman" w:cs="Times New Roman"/>
          <w:sz w:val="24"/>
          <w:szCs w:val="24"/>
        </w:rPr>
        <w:lastRenderedPageBreak/>
        <w:t>conditions</w:t>
      </w:r>
      <w:r w:rsidR="000248B7">
        <w:rPr>
          <w:rFonts w:ascii="Times New Roman" w:hAnsi="Times New Roman" w:cs="Times New Roman"/>
          <w:sz w:val="24"/>
          <w:szCs w:val="24"/>
        </w:rPr>
        <w:t>. I</w:t>
      </w:r>
      <w:r w:rsidR="00466BD4">
        <w:rPr>
          <w:rFonts w:ascii="Times New Roman" w:hAnsi="Times New Roman" w:cs="Times New Roman"/>
          <w:sz w:val="24"/>
          <w:szCs w:val="24"/>
        </w:rPr>
        <w:t xml:space="preserve">t should be noted </w:t>
      </w:r>
      <w:proofErr w:type="spellStart"/>
      <w:r w:rsidR="00466BD4">
        <w:rPr>
          <w:rFonts w:ascii="Times New Roman" w:hAnsi="Times New Roman" w:cs="Times New Roman"/>
          <w:sz w:val="24"/>
          <w:szCs w:val="24"/>
        </w:rPr>
        <w:t>Deslaurier</w:t>
      </w:r>
      <w:r w:rsidR="00E06164">
        <w:rPr>
          <w:rFonts w:ascii="Times New Roman" w:hAnsi="Times New Roman" w:cs="Times New Roman"/>
          <w:sz w:val="24"/>
          <w:szCs w:val="24"/>
        </w:rPr>
        <w:t>s</w:t>
      </w:r>
      <w:proofErr w:type="spellEnd"/>
      <w:r w:rsidR="00466BD4">
        <w:rPr>
          <w:rFonts w:ascii="Times New Roman" w:hAnsi="Times New Roman" w:cs="Times New Roman"/>
          <w:sz w:val="24"/>
          <w:szCs w:val="24"/>
        </w:rPr>
        <w:t xml:space="preserve"> attributed this </w:t>
      </w:r>
      <w:r w:rsidR="000248B7">
        <w:rPr>
          <w:rFonts w:ascii="Times New Roman" w:hAnsi="Times New Roman" w:cs="Times New Roman"/>
          <w:sz w:val="24"/>
          <w:szCs w:val="24"/>
        </w:rPr>
        <w:t xml:space="preserve">response </w:t>
      </w:r>
      <w:r w:rsidR="00466BD4">
        <w:rPr>
          <w:rFonts w:ascii="Times New Roman" w:hAnsi="Times New Roman" w:cs="Times New Roman"/>
          <w:sz w:val="24"/>
          <w:szCs w:val="24"/>
        </w:rPr>
        <w:t xml:space="preserve">not </w:t>
      </w:r>
      <w:r w:rsidR="000248B7">
        <w:rPr>
          <w:rFonts w:ascii="Times New Roman" w:hAnsi="Times New Roman" w:cs="Times New Roman"/>
          <w:sz w:val="24"/>
          <w:szCs w:val="24"/>
        </w:rPr>
        <w:t xml:space="preserve">as a defense against defoliation, but as a response to maximize primary growth. </w:t>
      </w:r>
      <w:commentRangeEnd w:id="34"/>
      <w:r w:rsidR="00AB2336">
        <w:rPr>
          <w:rStyle w:val="CommentReference"/>
        </w:rPr>
        <w:commentReference w:id="34"/>
      </w:r>
    </w:p>
    <w:p w14:paraId="49EF8FDB" w14:textId="0E48A247" w:rsidR="00EF4CB4" w:rsidRPr="00940558" w:rsidRDefault="00EF4CB4" w:rsidP="00F56EC6">
      <w:pPr>
        <w:pStyle w:val="Heading1"/>
        <w:spacing w:line="276" w:lineRule="auto"/>
      </w:pPr>
      <w:r w:rsidRPr="00AF0710">
        <w:t>Ecologic</w:t>
      </w:r>
      <w:r w:rsidR="00837767">
        <w:t xml:space="preserve">al </w:t>
      </w:r>
      <w:r w:rsidRPr="00AF0710">
        <w:t>Effects of Western Spruce Budworm Defoliation</w:t>
      </w:r>
    </w:p>
    <w:p w14:paraId="5F62DF84" w14:textId="3AE74317" w:rsidR="00940558" w:rsidRPr="00AF0710" w:rsidRDefault="00EF4CB4" w:rsidP="006142D2">
      <w:pPr>
        <w:spacing w:line="276" w:lineRule="auto"/>
        <w:rPr>
          <w:rFonts w:ascii="Times New Roman" w:hAnsi="Times New Roman" w:cs="Times New Roman"/>
          <w:sz w:val="24"/>
          <w:szCs w:val="24"/>
        </w:rPr>
      </w:pPr>
      <w:r w:rsidRPr="00AF0710">
        <w:rPr>
          <w:rFonts w:ascii="Times New Roman" w:hAnsi="Times New Roman" w:cs="Times New Roman"/>
          <w:sz w:val="24"/>
          <w:szCs w:val="24"/>
        </w:rPr>
        <w:tab/>
      </w:r>
      <w:r w:rsidR="00994F77">
        <w:rPr>
          <w:rFonts w:ascii="Times New Roman" w:hAnsi="Times New Roman" w:cs="Times New Roman"/>
          <w:sz w:val="24"/>
          <w:szCs w:val="24"/>
        </w:rPr>
        <w:t>Defoliators play a major role in</w:t>
      </w:r>
      <w:r w:rsidR="00035741">
        <w:rPr>
          <w:rFonts w:ascii="Times New Roman" w:hAnsi="Times New Roman" w:cs="Times New Roman"/>
          <w:sz w:val="24"/>
          <w:szCs w:val="24"/>
        </w:rPr>
        <w:t xml:space="preserve"> </w:t>
      </w:r>
      <w:r w:rsidR="00194625">
        <w:rPr>
          <w:rFonts w:ascii="Times New Roman" w:hAnsi="Times New Roman" w:cs="Times New Roman"/>
          <w:sz w:val="24"/>
          <w:szCs w:val="24"/>
        </w:rPr>
        <w:t>forest ecosystems</w:t>
      </w:r>
      <w:r w:rsidR="007221DF">
        <w:rPr>
          <w:rFonts w:ascii="Times New Roman" w:hAnsi="Times New Roman" w:cs="Times New Roman"/>
          <w:sz w:val="24"/>
          <w:szCs w:val="24"/>
        </w:rPr>
        <w:t xml:space="preserve"> </w:t>
      </w:r>
      <w:del w:id="35" w:author="Sarah Hart" w:date="2021-01-27T08:53:00Z">
        <w:r w:rsidR="001D7AF8" w:rsidDel="00F62FED">
          <w:rPr>
            <w:rFonts w:ascii="Times New Roman" w:hAnsi="Times New Roman" w:cs="Times New Roman"/>
            <w:sz w:val="24"/>
            <w:szCs w:val="24"/>
          </w:rPr>
          <w:delText>and</w:delText>
        </w:r>
        <w:r w:rsidR="00194625" w:rsidDel="00F62FED">
          <w:rPr>
            <w:rFonts w:ascii="Times New Roman" w:hAnsi="Times New Roman" w:cs="Times New Roman"/>
            <w:sz w:val="24"/>
            <w:szCs w:val="24"/>
          </w:rPr>
          <w:delText xml:space="preserve"> </w:delText>
        </w:r>
        <w:r w:rsidR="00B1460A" w:rsidDel="00F62FED">
          <w:rPr>
            <w:rFonts w:ascii="Times New Roman" w:hAnsi="Times New Roman" w:cs="Times New Roman"/>
            <w:sz w:val="24"/>
            <w:szCs w:val="24"/>
          </w:rPr>
          <w:delText>can</w:delText>
        </w:r>
        <w:r w:rsidR="0053016B" w:rsidDel="00F62FED">
          <w:rPr>
            <w:rFonts w:ascii="Times New Roman" w:hAnsi="Times New Roman" w:cs="Times New Roman"/>
            <w:sz w:val="24"/>
            <w:szCs w:val="24"/>
          </w:rPr>
          <w:delText xml:space="preserve"> negatively impact</w:delText>
        </w:r>
      </w:del>
      <w:ins w:id="36" w:author="Sarah Hart" w:date="2021-01-27T08:53:00Z">
        <w:r w:rsidR="00F62FED">
          <w:rPr>
            <w:rFonts w:ascii="Times New Roman" w:hAnsi="Times New Roman" w:cs="Times New Roman"/>
            <w:sz w:val="24"/>
            <w:szCs w:val="24"/>
          </w:rPr>
          <w:t xml:space="preserve">with important consequences for the </w:t>
        </w:r>
        <w:r w:rsidR="0043072F">
          <w:rPr>
            <w:rFonts w:ascii="Times New Roman" w:hAnsi="Times New Roman" w:cs="Times New Roman"/>
            <w:sz w:val="24"/>
            <w:szCs w:val="24"/>
          </w:rPr>
          <w:t>provisioning</w:t>
        </w:r>
        <w:r w:rsidR="00F62FED">
          <w:rPr>
            <w:rFonts w:ascii="Times New Roman" w:hAnsi="Times New Roman" w:cs="Times New Roman"/>
            <w:sz w:val="24"/>
            <w:szCs w:val="24"/>
          </w:rPr>
          <w:t xml:space="preserve"> of </w:t>
        </w:r>
      </w:ins>
      <w:del w:id="37" w:author="Sarah Hart" w:date="2021-01-27T08:53:00Z">
        <w:r w:rsidR="0053016B" w:rsidDel="00F62FED">
          <w:rPr>
            <w:rFonts w:ascii="Times New Roman" w:hAnsi="Times New Roman" w:cs="Times New Roman"/>
            <w:sz w:val="24"/>
            <w:szCs w:val="24"/>
          </w:rPr>
          <w:delText xml:space="preserve"> their </w:delText>
        </w:r>
      </w:del>
      <w:r w:rsidR="0053016B">
        <w:rPr>
          <w:rFonts w:ascii="Times New Roman" w:hAnsi="Times New Roman" w:cs="Times New Roman"/>
          <w:sz w:val="24"/>
          <w:szCs w:val="24"/>
        </w:rPr>
        <w:t>e</w:t>
      </w:r>
      <w:r w:rsidR="00194625">
        <w:rPr>
          <w:rFonts w:ascii="Times New Roman" w:hAnsi="Times New Roman" w:cs="Times New Roman"/>
          <w:sz w:val="24"/>
          <w:szCs w:val="24"/>
        </w:rPr>
        <w:t>cosystem services</w:t>
      </w:r>
      <w:del w:id="38" w:author="Sarah Hart" w:date="2021-01-27T08:53:00Z">
        <w:r w:rsidR="0053016B" w:rsidDel="00F62FED">
          <w:rPr>
            <w:rFonts w:ascii="Times New Roman" w:hAnsi="Times New Roman" w:cs="Times New Roman"/>
            <w:sz w:val="24"/>
            <w:szCs w:val="24"/>
          </w:rPr>
          <w:delText xml:space="preserve"> during outbreaks</w:delText>
        </w:r>
      </w:del>
      <w:r w:rsidR="00FD7C46">
        <w:rPr>
          <w:rFonts w:ascii="Times New Roman" w:hAnsi="Times New Roman" w:cs="Times New Roman"/>
          <w:sz w:val="24"/>
          <w:szCs w:val="24"/>
        </w:rPr>
        <w:t xml:space="preserve">. </w:t>
      </w:r>
      <w:r w:rsidR="00B3452A">
        <w:rPr>
          <w:rFonts w:ascii="Times New Roman" w:hAnsi="Times New Roman" w:cs="Times New Roman"/>
          <w:sz w:val="24"/>
          <w:szCs w:val="24"/>
        </w:rPr>
        <w:t xml:space="preserve">Western spruce budworm is an endemic defoliator of conifers in North America </w:t>
      </w:r>
      <w:r w:rsidR="00840980">
        <w:rPr>
          <w:rFonts w:ascii="Times New Roman" w:hAnsi="Times New Roman" w:cs="Times New Roman"/>
          <w:sz w:val="24"/>
          <w:szCs w:val="24"/>
        </w:rPr>
        <w:t>that typically exists at low levels, with populations managed by predation (</w:t>
      </w:r>
      <w:r w:rsidR="00BA60D5">
        <w:rPr>
          <w:rFonts w:ascii="Times New Roman" w:hAnsi="Times New Roman" w:cs="Times New Roman"/>
          <w:sz w:val="24"/>
          <w:szCs w:val="24"/>
        </w:rPr>
        <w:t xml:space="preserve">Flower et al 2014). </w:t>
      </w:r>
      <w:r w:rsidR="00940558">
        <w:rPr>
          <w:rFonts w:ascii="Times New Roman" w:hAnsi="Times New Roman" w:cs="Times New Roman"/>
          <w:sz w:val="24"/>
          <w:szCs w:val="24"/>
        </w:rPr>
        <w:t>Defoliation may impact nutr</w:t>
      </w:r>
      <w:r w:rsidRPr="00AF0710">
        <w:rPr>
          <w:rFonts w:ascii="Times New Roman" w:hAnsi="Times New Roman" w:cs="Times New Roman"/>
          <w:sz w:val="24"/>
          <w:szCs w:val="24"/>
        </w:rPr>
        <w:t xml:space="preserve">ient </w:t>
      </w:r>
      <w:r w:rsidR="00940558">
        <w:rPr>
          <w:rFonts w:ascii="Times New Roman" w:hAnsi="Times New Roman" w:cs="Times New Roman"/>
          <w:sz w:val="24"/>
          <w:szCs w:val="24"/>
        </w:rPr>
        <w:t>c</w:t>
      </w:r>
      <w:r w:rsidRPr="00AF0710">
        <w:rPr>
          <w:rFonts w:ascii="Times New Roman" w:hAnsi="Times New Roman" w:cs="Times New Roman"/>
          <w:sz w:val="24"/>
          <w:szCs w:val="24"/>
        </w:rPr>
        <w:t>ycling</w:t>
      </w:r>
      <w:r w:rsidR="00940558">
        <w:rPr>
          <w:rFonts w:ascii="Times New Roman" w:hAnsi="Times New Roman" w:cs="Times New Roman"/>
          <w:sz w:val="24"/>
          <w:szCs w:val="24"/>
        </w:rPr>
        <w:t xml:space="preserve"> (Arango et al 2019) by changing the throughfall N and P concentrations in areas of high defoliation, resulting in much higher phosphorus concentrations in the soil and the immobilization of nitrogen. </w:t>
      </w:r>
      <w:r w:rsidR="00F56EC6">
        <w:rPr>
          <w:rFonts w:ascii="Times New Roman" w:hAnsi="Times New Roman" w:cs="Times New Roman"/>
          <w:sz w:val="24"/>
          <w:szCs w:val="24"/>
        </w:rPr>
        <w:t xml:space="preserve">Additionally, outbreaks can </w:t>
      </w:r>
      <w:r w:rsidR="00165696">
        <w:rPr>
          <w:rFonts w:ascii="Times New Roman" w:hAnsi="Times New Roman" w:cs="Times New Roman"/>
          <w:sz w:val="24"/>
          <w:szCs w:val="24"/>
        </w:rPr>
        <w:t xml:space="preserve">disrupt </w:t>
      </w:r>
      <w:r w:rsidR="006142D2">
        <w:rPr>
          <w:rFonts w:ascii="Times New Roman" w:hAnsi="Times New Roman" w:cs="Times New Roman"/>
          <w:sz w:val="24"/>
          <w:szCs w:val="24"/>
        </w:rPr>
        <w:t xml:space="preserve">carbon </w:t>
      </w:r>
      <w:r w:rsidR="00DA3B42">
        <w:rPr>
          <w:rFonts w:ascii="Times New Roman" w:hAnsi="Times New Roman" w:cs="Times New Roman"/>
          <w:sz w:val="24"/>
          <w:szCs w:val="24"/>
        </w:rPr>
        <w:t xml:space="preserve">sequestration </w:t>
      </w:r>
      <w:commentRangeStart w:id="39"/>
      <w:r w:rsidR="006142D2">
        <w:rPr>
          <w:rFonts w:ascii="Times New Roman" w:hAnsi="Times New Roman" w:cs="Times New Roman"/>
          <w:sz w:val="24"/>
          <w:szCs w:val="24"/>
        </w:rPr>
        <w:t>(</w:t>
      </w:r>
      <w:r w:rsidR="00DA3B42">
        <w:rPr>
          <w:rFonts w:ascii="Times New Roman" w:hAnsi="Times New Roman" w:cs="Times New Roman"/>
          <w:sz w:val="24"/>
          <w:szCs w:val="24"/>
        </w:rPr>
        <w:t>Kurz et al 2008</w:t>
      </w:r>
      <w:r w:rsidR="006142D2">
        <w:rPr>
          <w:rFonts w:ascii="Times New Roman" w:hAnsi="Times New Roman" w:cs="Times New Roman"/>
          <w:sz w:val="24"/>
          <w:szCs w:val="24"/>
        </w:rPr>
        <w:t>), habitat provisioning (</w:t>
      </w:r>
      <w:r w:rsidR="00DA3B42">
        <w:rPr>
          <w:rFonts w:ascii="Times New Roman" w:hAnsi="Times New Roman" w:cs="Times New Roman"/>
          <w:sz w:val="24"/>
          <w:szCs w:val="24"/>
        </w:rPr>
        <w:t>Kelly et al 2019</w:t>
      </w:r>
      <w:r w:rsidR="006142D2">
        <w:rPr>
          <w:rFonts w:ascii="Times New Roman" w:hAnsi="Times New Roman" w:cs="Times New Roman"/>
          <w:sz w:val="24"/>
          <w:szCs w:val="24"/>
        </w:rPr>
        <w:t>), and timber supply (</w:t>
      </w:r>
      <w:r w:rsidR="008E38A6">
        <w:rPr>
          <w:rFonts w:ascii="Times New Roman" w:hAnsi="Times New Roman" w:cs="Times New Roman"/>
          <w:sz w:val="24"/>
          <w:szCs w:val="24"/>
        </w:rPr>
        <w:t>MacLean et al 2016</w:t>
      </w:r>
      <w:r w:rsidR="006142D2">
        <w:rPr>
          <w:rFonts w:ascii="Times New Roman" w:hAnsi="Times New Roman" w:cs="Times New Roman"/>
          <w:sz w:val="24"/>
          <w:szCs w:val="24"/>
        </w:rPr>
        <w:t xml:space="preserve">). </w:t>
      </w:r>
      <w:commentRangeEnd w:id="39"/>
      <w:r w:rsidR="00281371">
        <w:rPr>
          <w:rStyle w:val="CommentReference"/>
        </w:rPr>
        <w:commentReference w:id="39"/>
      </w:r>
    </w:p>
    <w:p w14:paraId="18A1D5D5" w14:textId="7F30E835" w:rsidR="00EF4CB4" w:rsidRPr="00AF0710" w:rsidRDefault="00EF4CB4" w:rsidP="00F56EC6">
      <w:pPr>
        <w:pStyle w:val="Heading1"/>
        <w:spacing w:line="276" w:lineRule="auto"/>
      </w:pPr>
      <w:r w:rsidRPr="00AF0710">
        <w:t xml:space="preserve">Reconstructions of Past Western Spruce Budworm Outbreaks </w:t>
      </w:r>
    </w:p>
    <w:p w14:paraId="50F168E4" w14:textId="77777777" w:rsidR="00A46680" w:rsidRDefault="00EF4CB4" w:rsidP="00F56EC6">
      <w:pPr>
        <w:spacing w:line="276" w:lineRule="auto"/>
        <w:rPr>
          <w:rFonts w:ascii="Times New Roman" w:hAnsi="Times New Roman" w:cs="Times New Roman"/>
          <w:sz w:val="24"/>
          <w:szCs w:val="24"/>
        </w:rPr>
      </w:pPr>
      <w:r w:rsidRPr="00AF0710">
        <w:rPr>
          <w:rFonts w:ascii="Times New Roman" w:hAnsi="Times New Roman" w:cs="Times New Roman"/>
          <w:sz w:val="24"/>
          <w:szCs w:val="24"/>
        </w:rPr>
        <w:tab/>
      </w:r>
      <w:r w:rsidR="00974C82">
        <w:rPr>
          <w:rFonts w:ascii="Times New Roman" w:hAnsi="Times New Roman" w:cs="Times New Roman"/>
          <w:sz w:val="24"/>
          <w:szCs w:val="24"/>
        </w:rPr>
        <w:t xml:space="preserve">The mechanisms that drive western spruce budworm outbreaks are not well understood </w:t>
      </w:r>
      <w:commentRangeStart w:id="40"/>
      <w:r w:rsidR="00974C82">
        <w:rPr>
          <w:rFonts w:ascii="Times New Roman" w:hAnsi="Times New Roman" w:cs="Times New Roman"/>
          <w:sz w:val="24"/>
          <w:szCs w:val="24"/>
        </w:rPr>
        <w:t>currently</w:t>
      </w:r>
      <w:commentRangeEnd w:id="40"/>
      <w:r w:rsidR="00281371">
        <w:rPr>
          <w:rStyle w:val="CommentReference"/>
        </w:rPr>
        <w:commentReference w:id="40"/>
      </w:r>
      <w:r w:rsidR="00974C82">
        <w:rPr>
          <w:rFonts w:ascii="Times New Roman" w:hAnsi="Times New Roman" w:cs="Times New Roman"/>
          <w:sz w:val="24"/>
          <w:szCs w:val="24"/>
        </w:rPr>
        <w:t xml:space="preserve">. Dendrochronological methods are often employed to elucidate the main drivers of outbreaks in combination with paleoclimatic data and statistics. </w:t>
      </w:r>
      <w:commentRangeStart w:id="41"/>
      <w:r w:rsidR="00CB5702">
        <w:rPr>
          <w:rFonts w:ascii="Times New Roman" w:hAnsi="Times New Roman" w:cs="Times New Roman"/>
          <w:sz w:val="24"/>
          <w:szCs w:val="24"/>
        </w:rPr>
        <w:t xml:space="preserve">Reconstructions in the </w:t>
      </w:r>
      <w:r w:rsidRPr="00AF0710">
        <w:rPr>
          <w:rFonts w:ascii="Times New Roman" w:hAnsi="Times New Roman" w:cs="Times New Roman"/>
          <w:sz w:val="24"/>
          <w:szCs w:val="24"/>
        </w:rPr>
        <w:t xml:space="preserve">Pacific Northwest </w:t>
      </w:r>
      <w:r w:rsidR="00CB5702">
        <w:rPr>
          <w:rFonts w:ascii="Times New Roman" w:hAnsi="Times New Roman" w:cs="Times New Roman"/>
          <w:sz w:val="24"/>
          <w:szCs w:val="24"/>
        </w:rPr>
        <w:t xml:space="preserve">revealed that WSB outbreaks tended to occur at the end of droughts (Ellis &amp; Flower 2017, Flower et al 2014), had spatiotemporal patterns at regional scales (Meigs et al 2015), and did not have a relationship to fire years (Harvey et al 2018). </w:t>
      </w:r>
      <w:commentRangeEnd w:id="41"/>
      <w:r w:rsidR="00281371">
        <w:rPr>
          <w:rStyle w:val="CommentReference"/>
        </w:rPr>
        <w:commentReference w:id="41"/>
      </w:r>
      <w:r w:rsidR="00974C82">
        <w:rPr>
          <w:rFonts w:ascii="Times New Roman" w:hAnsi="Times New Roman" w:cs="Times New Roman"/>
          <w:sz w:val="24"/>
          <w:szCs w:val="24"/>
        </w:rPr>
        <w:t>T</w:t>
      </w:r>
      <w:r w:rsidR="00CB5702">
        <w:rPr>
          <w:rFonts w:ascii="Times New Roman" w:hAnsi="Times New Roman" w:cs="Times New Roman"/>
          <w:sz w:val="24"/>
          <w:szCs w:val="24"/>
        </w:rPr>
        <w:t xml:space="preserve">he </w:t>
      </w:r>
      <w:r w:rsidR="00D75867">
        <w:rPr>
          <w:rFonts w:ascii="Times New Roman" w:hAnsi="Times New Roman" w:cs="Times New Roman"/>
          <w:sz w:val="24"/>
          <w:szCs w:val="24"/>
        </w:rPr>
        <w:t xml:space="preserve">reconstructions of the </w:t>
      </w:r>
      <w:r w:rsidRPr="00AF0710">
        <w:rPr>
          <w:rFonts w:ascii="Times New Roman" w:hAnsi="Times New Roman" w:cs="Times New Roman"/>
          <w:sz w:val="24"/>
          <w:szCs w:val="24"/>
        </w:rPr>
        <w:t>Rocky Mountains</w:t>
      </w:r>
      <w:r w:rsidR="00974C82">
        <w:rPr>
          <w:rFonts w:ascii="Times New Roman" w:hAnsi="Times New Roman" w:cs="Times New Roman"/>
          <w:sz w:val="24"/>
          <w:szCs w:val="24"/>
        </w:rPr>
        <w:t xml:space="preserve"> showed a similar pattern, reveal</w:t>
      </w:r>
      <w:r w:rsidR="00D75867">
        <w:rPr>
          <w:rFonts w:ascii="Times New Roman" w:hAnsi="Times New Roman" w:cs="Times New Roman"/>
          <w:sz w:val="24"/>
          <w:szCs w:val="24"/>
        </w:rPr>
        <w:t>ing</w:t>
      </w:r>
      <w:r w:rsidR="00974C82">
        <w:rPr>
          <w:rFonts w:ascii="Times New Roman" w:hAnsi="Times New Roman" w:cs="Times New Roman"/>
          <w:sz w:val="24"/>
          <w:szCs w:val="24"/>
        </w:rPr>
        <w:t xml:space="preserve"> a regionally synchronous pattern of outbreaks that occurred during a period of increased moisture after a drought (Ryerson et al 2003, Flower 2016). </w:t>
      </w:r>
      <w:r w:rsidR="00D75867">
        <w:rPr>
          <w:rFonts w:ascii="Times New Roman" w:hAnsi="Times New Roman" w:cs="Times New Roman"/>
          <w:sz w:val="24"/>
          <w:szCs w:val="24"/>
        </w:rPr>
        <w:t>The reconstructions of British Columbia showed strong synchrony for some, but not all outbreak events (Axelson et al 2015), a consistent number of outbreaks since the 1800s (</w:t>
      </w:r>
      <w:proofErr w:type="spellStart"/>
      <w:r w:rsidR="00D75867">
        <w:rPr>
          <w:rFonts w:ascii="Times New Roman" w:hAnsi="Times New Roman" w:cs="Times New Roman"/>
          <w:sz w:val="24"/>
          <w:szCs w:val="24"/>
        </w:rPr>
        <w:t>Alfero</w:t>
      </w:r>
      <w:proofErr w:type="spellEnd"/>
      <w:r w:rsidR="00D75867">
        <w:rPr>
          <w:rFonts w:ascii="Times New Roman" w:hAnsi="Times New Roman" w:cs="Times New Roman"/>
          <w:sz w:val="24"/>
          <w:szCs w:val="24"/>
        </w:rPr>
        <w:t xml:space="preserve"> et al 2014), and evidence that hosts may be increasingly susceptible to successive defoliation events since the 2000s (</w:t>
      </w:r>
      <w:proofErr w:type="spellStart"/>
      <w:r w:rsidR="00D75867">
        <w:rPr>
          <w:rFonts w:ascii="Times New Roman" w:hAnsi="Times New Roman" w:cs="Times New Roman"/>
          <w:sz w:val="24"/>
          <w:szCs w:val="24"/>
        </w:rPr>
        <w:t>Maclauchlan</w:t>
      </w:r>
      <w:proofErr w:type="spellEnd"/>
      <w:r w:rsidR="00D75867">
        <w:rPr>
          <w:rFonts w:ascii="Times New Roman" w:hAnsi="Times New Roman" w:cs="Times New Roman"/>
          <w:sz w:val="24"/>
          <w:szCs w:val="24"/>
        </w:rPr>
        <w:t xml:space="preserve"> et al 2018). One study looked at WSB outbreaks as a whole for western North America and found that this regional synchrony extends to the whole of the </w:t>
      </w:r>
      <w:r w:rsidR="00A74515">
        <w:rPr>
          <w:rFonts w:ascii="Times New Roman" w:hAnsi="Times New Roman" w:cs="Times New Roman"/>
          <w:sz w:val="24"/>
          <w:szCs w:val="24"/>
        </w:rPr>
        <w:t>continent and</w:t>
      </w:r>
      <w:r w:rsidR="00D75867">
        <w:rPr>
          <w:rFonts w:ascii="Times New Roman" w:hAnsi="Times New Roman" w:cs="Times New Roman"/>
          <w:sz w:val="24"/>
          <w:szCs w:val="24"/>
        </w:rPr>
        <w:t xml:space="preserve"> appears to be a natural part of the population dynamics of WSB (Flower 2016), although synchronous outbreaks have occurred more frequently during the 20</w:t>
      </w:r>
      <w:r w:rsidR="00D75867" w:rsidRPr="00974C82">
        <w:rPr>
          <w:rFonts w:ascii="Times New Roman" w:hAnsi="Times New Roman" w:cs="Times New Roman"/>
          <w:sz w:val="24"/>
          <w:szCs w:val="24"/>
          <w:vertAlign w:val="superscript"/>
        </w:rPr>
        <w:t>th</w:t>
      </w:r>
      <w:r w:rsidR="00D75867">
        <w:rPr>
          <w:rFonts w:ascii="Times New Roman" w:hAnsi="Times New Roman" w:cs="Times New Roman"/>
          <w:sz w:val="24"/>
          <w:szCs w:val="24"/>
        </w:rPr>
        <w:t xml:space="preserve"> </w:t>
      </w:r>
      <w:commentRangeStart w:id="42"/>
      <w:r w:rsidR="00D75867">
        <w:rPr>
          <w:rFonts w:ascii="Times New Roman" w:hAnsi="Times New Roman" w:cs="Times New Roman"/>
          <w:sz w:val="24"/>
          <w:szCs w:val="24"/>
        </w:rPr>
        <w:t>century</w:t>
      </w:r>
      <w:commentRangeEnd w:id="42"/>
      <w:r w:rsidR="00281371">
        <w:rPr>
          <w:rStyle w:val="CommentReference"/>
        </w:rPr>
        <w:commentReference w:id="42"/>
      </w:r>
      <w:r w:rsidR="00D75867">
        <w:rPr>
          <w:rFonts w:ascii="Times New Roman" w:hAnsi="Times New Roman" w:cs="Times New Roman"/>
          <w:sz w:val="24"/>
          <w:szCs w:val="24"/>
        </w:rPr>
        <w:t>.</w:t>
      </w:r>
      <w:r w:rsidR="00A46680">
        <w:rPr>
          <w:rFonts w:ascii="Times New Roman" w:hAnsi="Times New Roman" w:cs="Times New Roman"/>
          <w:sz w:val="24"/>
          <w:szCs w:val="24"/>
        </w:rPr>
        <w:t xml:space="preserve"> </w:t>
      </w:r>
    </w:p>
    <w:p w14:paraId="790554F7" w14:textId="017DC4BE" w:rsidR="00D75867" w:rsidRPr="00AF0710" w:rsidRDefault="00D75867" w:rsidP="00F56EC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Mitigating the effects of these outbreaks is a management concern as these defoliators are a major threat to the economy of these areas. </w:t>
      </w:r>
      <w:r w:rsidR="00A74515">
        <w:rPr>
          <w:rFonts w:ascii="Times New Roman" w:hAnsi="Times New Roman" w:cs="Times New Roman"/>
          <w:sz w:val="24"/>
          <w:szCs w:val="24"/>
        </w:rPr>
        <w:t xml:space="preserve">Multistoried stands with </w:t>
      </w:r>
      <w:commentRangeStart w:id="43"/>
      <w:r w:rsidR="00A74515">
        <w:rPr>
          <w:rFonts w:ascii="Times New Roman" w:hAnsi="Times New Roman" w:cs="Times New Roman"/>
          <w:sz w:val="24"/>
          <w:szCs w:val="24"/>
        </w:rPr>
        <w:t xml:space="preserve">high host densities </w:t>
      </w:r>
      <w:commentRangeEnd w:id="43"/>
      <w:r w:rsidR="00281371">
        <w:rPr>
          <w:rStyle w:val="CommentReference"/>
        </w:rPr>
        <w:commentReference w:id="43"/>
      </w:r>
      <w:r w:rsidR="00A74515">
        <w:rPr>
          <w:rFonts w:ascii="Times New Roman" w:hAnsi="Times New Roman" w:cs="Times New Roman"/>
          <w:sz w:val="24"/>
          <w:szCs w:val="24"/>
        </w:rPr>
        <w:t>and varied stem sizes are the most severely disturbed by insect agents (Hadley &amp; Veblen 1993)</w:t>
      </w:r>
      <w:r w:rsidR="00F56C8B">
        <w:rPr>
          <w:rFonts w:ascii="Times New Roman" w:hAnsi="Times New Roman" w:cs="Times New Roman"/>
          <w:sz w:val="24"/>
          <w:szCs w:val="24"/>
        </w:rPr>
        <w:t>. These stands</w:t>
      </w:r>
      <w:r w:rsidR="00A74515">
        <w:rPr>
          <w:rFonts w:ascii="Times New Roman" w:hAnsi="Times New Roman" w:cs="Times New Roman"/>
          <w:sz w:val="24"/>
          <w:szCs w:val="24"/>
        </w:rPr>
        <w:t xml:space="preserve"> and</w:t>
      </w:r>
      <w:r w:rsidR="00F56C8B">
        <w:rPr>
          <w:rFonts w:ascii="Times New Roman" w:hAnsi="Times New Roman" w:cs="Times New Roman"/>
          <w:sz w:val="24"/>
          <w:szCs w:val="24"/>
        </w:rPr>
        <w:t xml:space="preserve"> are interpreted by managers as “high hazard” sites (Pederson et al 2011) that </w:t>
      </w:r>
      <w:commentRangeStart w:id="44"/>
      <w:r w:rsidR="00F56C8B">
        <w:rPr>
          <w:rFonts w:ascii="Times New Roman" w:hAnsi="Times New Roman" w:cs="Times New Roman"/>
          <w:sz w:val="24"/>
          <w:szCs w:val="24"/>
        </w:rPr>
        <w:t xml:space="preserve">must </w:t>
      </w:r>
      <w:commentRangeEnd w:id="44"/>
      <w:r w:rsidR="00281371">
        <w:rPr>
          <w:rStyle w:val="CommentReference"/>
        </w:rPr>
        <w:commentReference w:id="44"/>
      </w:r>
      <w:r w:rsidR="00F56C8B">
        <w:rPr>
          <w:rFonts w:ascii="Times New Roman" w:hAnsi="Times New Roman" w:cs="Times New Roman"/>
          <w:sz w:val="24"/>
          <w:szCs w:val="24"/>
        </w:rPr>
        <w:t>be directly altered by thinning, prescribed fire, or chemical and biological pesticides. The goal is to create a less dense and even-aged stand (Pederson et al 2011) with a greater diversity of tree species (</w:t>
      </w:r>
      <w:proofErr w:type="spellStart"/>
      <w:r w:rsidR="00F56C8B">
        <w:rPr>
          <w:rFonts w:ascii="Times New Roman" w:hAnsi="Times New Roman" w:cs="Times New Roman"/>
          <w:sz w:val="24"/>
          <w:szCs w:val="24"/>
        </w:rPr>
        <w:t>Iacopetti</w:t>
      </w:r>
      <w:proofErr w:type="spellEnd"/>
      <w:r w:rsidR="00F56C8B">
        <w:rPr>
          <w:rFonts w:ascii="Times New Roman" w:hAnsi="Times New Roman" w:cs="Times New Roman"/>
          <w:sz w:val="24"/>
          <w:szCs w:val="24"/>
        </w:rPr>
        <w:t xml:space="preserve"> et al 2019) to increase the r</w:t>
      </w:r>
      <w:commentRangeStart w:id="45"/>
      <w:r w:rsidR="00F56C8B">
        <w:rPr>
          <w:rFonts w:ascii="Times New Roman" w:hAnsi="Times New Roman" w:cs="Times New Roman"/>
          <w:sz w:val="24"/>
          <w:szCs w:val="24"/>
        </w:rPr>
        <w:t xml:space="preserve">esilience </w:t>
      </w:r>
      <w:commentRangeEnd w:id="45"/>
      <w:r w:rsidR="00281371">
        <w:rPr>
          <w:rStyle w:val="CommentReference"/>
        </w:rPr>
        <w:commentReference w:id="45"/>
      </w:r>
      <w:r w:rsidR="00F56C8B">
        <w:rPr>
          <w:rFonts w:ascii="Times New Roman" w:hAnsi="Times New Roman" w:cs="Times New Roman"/>
          <w:sz w:val="24"/>
          <w:szCs w:val="24"/>
        </w:rPr>
        <w:t>of stands to defoliation and outbreaks.</w:t>
      </w:r>
    </w:p>
    <w:p w14:paraId="52716B9B" w14:textId="69DAA31D" w:rsidR="00DC3F85" w:rsidRDefault="008E339B" w:rsidP="00F56EC6">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B07D62" wp14:editId="697625C0">
            <wp:extent cx="5943600" cy="334327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EF4CB4" w:rsidRPr="00AF0710">
        <w:rPr>
          <w:rFonts w:ascii="Times New Roman" w:hAnsi="Times New Roman" w:cs="Times New Roman"/>
          <w:sz w:val="24"/>
          <w:szCs w:val="24"/>
        </w:rPr>
        <w:tab/>
      </w:r>
    </w:p>
    <w:p w14:paraId="69B8734C" w14:textId="5F246D45" w:rsidR="0061144F" w:rsidRDefault="00825EEE" w:rsidP="00670850">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We consider </w:t>
      </w:r>
      <w:commentRangeStart w:id="46"/>
      <w:r>
        <w:rPr>
          <w:rFonts w:ascii="Times New Roman" w:hAnsi="Times New Roman" w:cs="Times New Roman"/>
          <w:sz w:val="24"/>
          <w:szCs w:val="24"/>
        </w:rPr>
        <w:t>three hypotheses</w:t>
      </w:r>
      <w:commentRangeEnd w:id="46"/>
      <w:r w:rsidR="00281371">
        <w:rPr>
          <w:rStyle w:val="CommentReference"/>
        </w:rPr>
        <w:commentReference w:id="46"/>
      </w:r>
      <w:r>
        <w:rPr>
          <w:rFonts w:ascii="Times New Roman" w:hAnsi="Times New Roman" w:cs="Times New Roman"/>
          <w:sz w:val="24"/>
          <w:szCs w:val="24"/>
        </w:rPr>
        <w:t xml:space="preserve"> for the mechanism by which climate drives WSB outbreaks. </w:t>
      </w:r>
      <w:r w:rsidR="008531F4">
        <w:rPr>
          <w:rFonts w:ascii="Times New Roman" w:hAnsi="Times New Roman" w:cs="Times New Roman"/>
          <w:sz w:val="24"/>
          <w:szCs w:val="24"/>
        </w:rPr>
        <w:t>The plant vigor h</w:t>
      </w:r>
      <w:r w:rsidR="00A379E5" w:rsidRPr="00AF0710">
        <w:rPr>
          <w:rFonts w:ascii="Times New Roman" w:hAnsi="Times New Roman" w:cs="Times New Roman"/>
          <w:sz w:val="24"/>
          <w:szCs w:val="24"/>
        </w:rPr>
        <w:t>ypothesis</w:t>
      </w:r>
      <w:r w:rsidR="008531F4">
        <w:rPr>
          <w:rFonts w:ascii="Times New Roman" w:hAnsi="Times New Roman" w:cs="Times New Roman"/>
          <w:sz w:val="24"/>
          <w:szCs w:val="24"/>
        </w:rPr>
        <w:t xml:space="preserve"> states that outbreaks follow periods of a</w:t>
      </w:r>
      <w:r w:rsidR="00A379E5">
        <w:rPr>
          <w:rFonts w:ascii="Times New Roman" w:hAnsi="Times New Roman" w:cs="Times New Roman"/>
          <w:sz w:val="24"/>
          <w:szCs w:val="24"/>
        </w:rPr>
        <w:t>bove average summer moisture</w:t>
      </w:r>
      <w:r w:rsidR="008531F4">
        <w:rPr>
          <w:rFonts w:ascii="Times New Roman" w:hAnsi="Times New Roman" w:cs="Times New Roman"/>
          <w:sz w:val="24"/>
          <w:szCs w:val="24"/>
        </w:rPr>
        <w:t xml:space="preserve"> as it increases foraging </w:t>
      </w:r>
      <w:r w:rsidR="002F0036">
        <w:rPr>
          <w:rFonts w:ascii="Times New Roman" w:hAnsi="Times New Roman" w:cs="Times New Roman"/>
          <w:sz w:val="24"/>
          <w:szCs w:val="24"/>
        </w:rPr>
        <w:t>availability</w:t>
      </w:r>
      <w:r w:rsidR="00A379E5" w:rsidRPr="00AF0710">
        <w:rPr>
          <w:rFonts w:ascii="Times New Roman" w:hAnsi="Times New Roman" w:cs="Times New Roman"/>
          <w:sz w:val="24"/>
          <w:szCs w:val="24"/>
        </w:rPr>
        <w:t xml:space="preserve"> </w:t>
      </w:r>
      <w:bookmarkStart w:id="47" w:name="_Hlk58630778"/>
      <w:r w:rsidR="00A379E5" w:rsidRPr="00AF0710">
        <w:rPr>
          <w:rFonts w:ascii="Times New Roman" w:hAnsi="Times New Roman" w:cs="Times New Roman"/>
          <w:sz w:val="24"/>
          <w:szCs w:val="24"/>
        </w:rPr>
        <w:t>(Price 1991)</w:t>
      </w:r>
      <w:bookmarkEnd w:id="47"/>
      <w:r w:rsidR="002F0036">
        <w:rPr>
          <w:rFonts w:ascii="Times New Roman" w:hAnsi="Times New Roman" w:cs="Times New Roman"/>
          <w:sz w:val="24"/>
          <w:szCs w:val="24"/>
        </w:rPr>
        <w:t>, while the plant stress hypothesis states that outbreaks follow drought</w:t>
      </w:r>
      <w:r w:rsidR="008F520D">
        <w:rPr>
          <w:rFonts w:ascii="Times New Roman" w:hAnsi="Times New Roman" w:cs="Times New Roman"/>
          <w:sz w:val="24"/>
          <w:szCs w:val="24"/>
        </w:rPr>
        <w:t xml:space="preserve"> which increases foraging quality </w:t>
      </w:r>
      <w:r w:rsidR="00AD112A">
        <w:rPr>
          <w:rFonts w:ascii="Times New Roman" w:hAnsi="Times New Roman" w:cs="Times New Roman"/>
          <w:sz w:val="24"/>
          <w:szCs w:val="24"/>
        </w:rPr>
        <w:t xml:space="preserve">as nutrients, especially nitrogen, become concentrated in the leaves </w:t>
      </w:r>
      <w:r w:rsidR="0061144F" w:rsidRPr="00AF0710">
        <w:rPr>
          <w:rFonts w:ascii="Times New Roman" w:hAnsi="Times New Roman" w:cs="Times New Roman"/>
          <w:sz w:val="24"/>
          <w:szCs w:val="24"/>
        </w:rPr>
        <w:t>(White 1984, Mattson and Haack 1987)</w:t>
      </w:r>
      <w:r w:rsidR="00AD112A">
        <w:rPr>
          <w:rFonts w:ascii="Times New Roman" w:hAnsi="Times New Roman" w:cs="Times New Roman"/>
          <w:sz w:val="24"/>
          <w:szCs w:val="24"/>
        </w:rPr>
        <w:t xml:space="preserve">. However, </w:t>
      </w:r>
      <w:r w:rsidR="006B126C">
        <w:rPr>
          <w:rFonts w:ascii="Times New Roman" w:hAnsi="Times New Roman" w:cs="Times New Roman"/>
          <w:sz w:val="24"/>
          <w:szCs w:val="24"/>
        </w:rPr>
        <w:t xml:space="preserve">recent studies cast doubt that either of these two hypotheses are the sole drivers of outbreaks, as both have been found </w:t>
      </w:r>
      <w:r w:rsidR="00937EDD">
        <w:rPr>
          <w:rFonts w:ascii="Times New Roman" w:hAnsi="Times New Roman" w:cs="Times New Roman"/>
          <w:sz w:val="24"/>
          <w:szCs w:val="24"/>
        </w:rPr>
        <w:t xml:space="preserve">to be </w:t>
      </w:r>
      <w:r w:rsidR="00F7746F">
        <w:rPr>
          <w:rFonts w:ascii="Times New Roman" w:hAnsi="Times New Roman" w:cs="Times New Roman"/>
          <w:sz w:val="24"/>
          <w:szCs w:val="24"/>
        </w:rPr>
        <w:t xml:space="preserve">key in driving outbreaks (Flower et al 2014). </w:t>
      </w:r>
      <w:r w:rsidR="00CD22C3">
        <w:rPr>
          <w:rFonts w:ascii="Times New Roman" w:hAnsi="Times New Roman" w:cs="Times New Roman"/>
          <w:sz w:val="24"/>
          <w:szCs w:val="24"/>
        </w:rPr>
        <w:t xml:space="preserve">The “climatic variability hypothesis” states that </w:t>
      </w:r>
      <w:r w:rsidR="002E40F8">
        <w:rPr>
          <w:rFonts w:ascii="Times New Roman" w:hAnsi="Times New Roman" w:cs="Times New Roman"/>
          <w:sz w:val="24"/>
          <w:szCs w:val="24"/>
        </w:rPr>
        <w:t>outbreaks occur during cool-wet periods following warm-dry periods</w:t>
      </w:r>
      <w:r w:rsidR="00E67B6B">
        <w:rPr>
          <w:rFonts w:ascii="Times New Roman" w:hAnsi="Times New Roman" w:cs="Times New Roman"/>
          <w:sz w:val="24"/>
          <w:szCs w:val="24"/>
        </w:rPr>
        <w:t xml:space="preserve"> or drought </w:t>
      </w:r>
      <w:r w:rsidR="00E2314C">
        <w:rPr>
          <w:rFonts w:ascii="Times New Roman" w:hAnsi="Times New Roman" w:cs="Times New Roman"/>
          <w:sz w:val="24"/>
          <w:szCs w:val="24"/>
        </w:rPr>
        <w:t xml:space="preserve">and has been supported by recent evidence </w:t>
      </w:r>
      <w:r w:rsidR="0061144F" w:rsidRPr="00AF0710">
        <w:rPr>
          <w:rFonts w:ascii="Times New Roman" w:hAnsi="Times New Roman" w:cs="Times New Roman"/>
          <w:sz w:val="24"/>
          <w:szCs w:val="24"/>
        </w:rPr>
        <w:t>(Flower et al. 2014, Flower 2016, Ellis and Flower 2017)</w:t>
      </w:r>
      <w:r w:rsidR="00E2314C">
        <w:rPr>
          <w:rFonts w:ascii="Times New Roman" w:hAnsi="Times New Roman" w:cs="Times New Roman"/>
          <w:sz w:val="24"/>
          <w:szCs w:val="24"/>
        </w:rPr>
        <w:t xml:space="preserve">. </w:t>
      </w:r>
      <w:commentRangeStart w:id="48"/>
      <w:r w:rsidR="00670850">
        <w:rPr>
          <w:rFonts w:ascii="Times New Roman" w:hAnsi="Times New Roman" w:cs="Times New Roman"/>
          <w:sz w:val="24"/>
          <w:szCs w:val="24"/>
        </w:rPr>
        <w:t xml:space="preserve">Additionally, </w:t>
      </w:r>
      <w:r w:rsidR="00AF414B">
        <w:rPr>
          <w:rFonts w:ascii="Times New Roman" w:hAnsi="Times New Roman" w:cs="Times New Roman"/>
          <w:sz w:val="24"/>
          <w:szCs w:val="24"/>
        </w:rPr>
        <w:t>w</w:t>
      </w:r>
      <w:r w:rsidR="00CC703D">
        <w:rPr>
          <w:rFonts w:ascii="Times New Roman" w:hAnsi="Times New Roman" w:cs="Times New Roman"/>
          <w:sz w:val="24"/>
          <w:szCs w:val="24"/>
        </w:rPr>
        <w:t>e aim to elucidate how forest structure and</w:t>
      </w:r>
      <w:r w:rsidR="000E0475">
        <w:rPr>
          <w:rFonts w:ascii="Times New Roman" w:hAnsi="Times New Roman" w:cs="Times New Roman"/>
          <w:sz w:val="24"/>
          <w:szCs w:val="24"/>
        </w:rPr>
        <w:t xml:space="preserve"> composition</w:t>
      </w:r>
      <w:r w:rsidR="00CC703D">
        <w:rPr>
          <w:rFonts w:ascii="Times New Roman" w:hAnsi="Times New Roman" w:cs="Times New Roman"/>
          <w:sz w:val="24"/>
          <w:szCs w:val="24"/>
        </w:rPr>
        <w:t xml:space="preserve"> </w:t>
      </w:r>
      <w:r w:rsidR="00B66697">
        <w:rPr>
          <w:rFonts w:ascii="Times New Roman" w:hAnsi="Times New Roman" w:cs="Times New Roman"/>
          <w:sz w:val="24"/>
          <w:szCs w:val="24"/>
        </w:rPr>
        <w:t xml:space="preserve">and wildfire history </w:t>
      </w:r>
      <w:r w:rsidR="003B235A">
        <w:rPr>
          <w:rFonts w:ascii="Times New Roman" w:hAnsi="Times New Roman" w:cs="Times New Roman"/>
          <w:sz w:val="24"/>
          <w:szCs w:val="24"/>
        </w:rPr>
        <w:t xml:space="preserve">drive WSB outbreaks across complex landscapes, however that will be done with GIS and not dendrochronological methods. </w:t>
      </w:r>
      <w:commentRangeEnd w:id="48"/>
      <w:r w:rsidR="00B6781E">
        <w:rPr>
          <w:rStyle w:val="CommentReference"/>
        </w:rPr>
        <w:commentReference w:id="48"/>
      </w:r>
    </w:p>
    <w:p w14:paraId="2E19980A" w14:textId="3CE78803" w:rsidR="00CC451F" w:rsidRPr="00B95EBA" w:rsidRDefault="00CC451F" w:rsidP="00F56EC6">
      <w:pPr>
        <w:pStyle w:val="Heading1"/>
      </w:pPr>
      <w:r w:rsidRPr="00B216EB">
        <w:t>References</w:t>
      </w:r>
      <w:r w:rsidRPr="00B95EBA">
        <w:t xml:space="preserve"> </w:t>
      </w:r>
    </w:p>
    <w:p w14:paraId="34534C6F" w14:textId="77777777" w:rsidR="00393FCF" w:rsidRPr="00A94E67" w:rsidRDefault="00393FCF" w:rsidP="00F56EC6">
      <w:pPr>
        <w:pStyle w:val="NoSpacing"/>
        <w:ind w:left="720" w:hanging="720"/>
      </w:pPr>
      <w:r w:rsidRPr="00A94E67">
        <w:t xml:space="preserve">Alfaro, R. I., Berg, J., &amp; Axelson, J. (2014). Periodicity of western spruce budworm in Southern British Columbia, Canada. </w:t>
      </w:r>
      <w:r w:rsidRPr="00A94E67">
        <w:rPr>
          <w:i/>
          <w:iCs/>
        </w:rPr>
        <w:t>Forest Ecology and Management</w:t>
      </w:r>
      <w:r w:rsidRPr="00A94E67">
        <w:t xml:space="preserve">, </w:t>
      </w:r>
      <w:r w:rsidRPr="00A94E67">
        <w:rPr>
          <w:i/>
          <w:iCs/>
        </w:rPr>
        <w:t>315</w:t>
      </w:r>
      <w:r w:rsidRPr="00A94E67">
        <w:t>, 72–79. https://doi.org/10.1016/j.foreco.2013.12.026</w:t>
      </w:r>
    </w:p>
    <w:p w14:paraId="7AA8134A" w14:textId="77777777" w:rsidR="00393FCF" w:rsidRPr="00A94E67" w:rsidRDefault="00393FCF" w:rsidP="00F56EC6">
      <w:pPr>
        <w:pStyle w:val="NoSpacing"/>
        <w:ind w:left="720" w:hanging="720"/>
      </w:pPr>
      <w:r w:rsidRPr="0015561A">
        <w:t xml:space="preserve">Arango, C., </w:t>
      </w:r>
      <w:proofErr w:type="spellStart"/>
      <w:r w:rsidRPr="0015561A">
        <w:t>Ponette</w:t>
      </w:r>
      <w:proofErr w:type="spellEnd"/>
      <w:r w:rsidRPr="0015561A">
        <w:t xml:space="preserve">-González, A., </w:t>
      </w:r>
      <w:proofErr w:type="spellStart"/>
      <w:r w:rsidRPr="0015561A">
        <w:t>Neziri</w:t>
      </w:r>
      <w:proofErr w:type="spellEnd"/>
      <w:r w:rsidRPr="0015561A">
        <w:t xml:space="preserve">, I., &amp; Bailey, J. (2019). </w:t>
      </w:r>
      <w:r w:rsidRPr="00A94E67">
        <w:t>Western spruce budworm effects on throughfall N, P, and C fluxes and soil nutrient status in the Pacific Northwest. </w:t>
      </w:r>
      <w:r w:rsidRPr="00A94E67">
        <w:rPr>
          <w:i/>
          <w:iCs/>
        </w:rPr>
        <w:t>Canadian Journal of Forest Research</w:t>
      </w:r>
      <w:r w:rsidRPr="00A94E67">
        <w:t>, </w:t>
      </w:r>
      <w:r w:rsidRPr="00A94E67">
        <w:rPr>
          <w:i/>
          <w:iCs/>
        </w:rPr>
        <w:t>49</w:t>
      </w:r>
      <w:r w:rsidRPr="00A94E67">
        <w:t>(10), 1207-1218.</w:t>
      </w:r>
    </w:p>
    <w:p w14:paraId="1CF8FD57" w14:textId="77777777" w:rsidR="00393FCF" w:rsidRPr="00A94E67" w:rsidRDefault="00393FCF" w:rsidP="00F56EC6">
      <w:pPr>
        <w:pStyle w:val="NoSpacing"/>
        <w:ind w:left="720" w:hanging="720"/>
      </w:pPr>
      <w:r w:rsidRPr="00A94E67">
        <w:t xml:space="preserve">Axelson, J. N., Bast, A., Alfaro, R., Smith, D. J., &amp; </w:t>
      </w:r>
      <w:proofErr w:type="spellStart"/>
      <w:r w:rsidRPr="00A94E67">
        <w:t>Gärtner</w:t>
      </w:r>
      <w:proofErr w:type="spellEnd"/>
      <w:r w:rsidRPr="00A94E67">
        <w:t>, H. (2014). Variation in wood anatomical structure of Douglas-fir defoliated by the western spruce budworm: a case study in the coastal-</w:t>
      </w:r>
      <w:r w:rsidRPr="00A94E67">
        <w:lastRenderedPageBreak/>
        <w:t xml:space="preserve">transitional zone of British Columbia, Canada. </w:t>
      </w:r>
      <w:r w:rsidRPr="00A94E67">
        <w:rPr>
          <w:i/>
          <w:iCs/>
        </w:rPr>
        <w:t>Trees - Structure and Function</w:t>
      </w:r>
      <w:r w:rsidRPr="00A94E67">
        <w:t xml:space="preserve">, </w:t>
      </w:r>
      <w:r w:rsidRPr="00A94E67">
        <w:rPr>
          <w:i/>
          <w:iCs/>
        </w:rPr>
        <w:t>28</w:t>
      </w:r>
      <w:r w:rsidRPr="00A94E67">
        <w:t>(6), 1837–1846. https://doi.org/10.1007/s00468-014-1091-1</w:t>
      </w:r>
    </w:p>
    <w:p w14:paraId="171BA509" w14:textId="77777777" w:rsidR="00393FCF" w:rsidRPr="00A94E67" w:rsidRDefault="00393FCF" w:rsidP="00F56EC6">
      <w:pPr>
        <w:pStyle w:val="NoSpacing"/>
        <w:ind w:left="720" w:hanging="720"/>
      </w:pPr>
      <w:r w:rsidRPr="00A94E67">
        <w:t xml:space="preserve">Axelson, J. N., Smith, D. J., Daniels, L. D., &amp; Alfaro, R. I. (2015). </w:t>
      </w:r>
      <w:proofErr w:type="spellStart"/>
      <w:r w:rsidRPr="00A94E67">
        <w:t>Multicentury</w:t>
      </w:r>
      <w:proofErr w:type="spellEnd"/>
      <w:r w:rsidRPr="00A94E67">
        <w:t xml:space="preserve"> reconstruction of western spruce budworm outbreaks in central British Columbia, Canada. </w:t>
      </w:r>
      <w:r w:rsidRPr="00A94E67">
        <w:rPr>
          <w:i/>
          <w:iCs/>
        </w:rPr>
        <w:t>Forest Ecology and Management</w:t>
      </w:r>
      <w:r w:rsidRPr="00A94E67">
        <w:t xml:space="preserve">, </w:t>
      </w:r>
      <w:r w:rsidRPr="00A94E67">
        <w:rPr>
          <w:i/>
          <w:iCs/>
        </w:rPr>
        <w:t>335</w:t>
      </w:r>
      <w:r w:rsidRPr="00A94E67">
        <w:t>, 235–248. https://doi.org/10.1016/j.foreco.2014.10.002</w:t>
      </w:r>
    </w:p>
    <w:p w14:paraId="1A97071D" w14:textId="77777777" w:rsidR="00393FCF" w:rsidRPr="00A94E67" w:rsidRDefault="00393FCF" w:rsidP="00F56EC6">
      <w:pPr>
        <w:pStyle w:val="NoSpacing"/>
        <w:ind w:left="720" w:hanging="720"/>
      </w:pPr>
      <w:r w:rsidRPr="00A94E67">
        <w:t xml:space="preserve">Chen, Z., Kolb, T. E., &amp; Clancy, K. M. (2001). Mechanisms of Douglas-fir resistance to western spruce budworm defoliation: bud burst phenology, photosynthetic compensation and growth rate. </w:t>
      </w:r>
      <w:r w:rsidRPr="00A94E67">
        <w:rPr>
          <w:i/>
          <w:iCs/>
        </w:rPr>
        <w:t>Tree Physiology</w:t>
      </w:r>
      <w:r w:rsidRPr="00A94E67">
        <w:t xml:space="preserve">, </w:t>
      </w:r>
      <w:r w:rsidRPr="00A94E67">
        <w:rPr>
          <w:i/>
          <w:iCs/>
        </w:rPr>
        <w:t>21</w:t>
      </w:r>
      <w:r w:rsidRPr="00A94E67">
        <w:t>(16), 1159–1169. https://doi.org/10.1093/treephys/21.16.1159</w:t>
      </w:r>
    </w:p>
    <w:p w14:paraId="2EF8A9E5" w14:textId="77777777" w:rsidR="00393FCF" w:rsidRPr="00A94E67" w:rsidRDefault="00393FCF" w:rsidP="00F56EC6">
      <w:pPr>
        <w:pStyle w:val="NoSpacing"/>
        <w:ind w:left="720" w:hanging="720"/>
      </w:pPr>
      <w:proofErr w:type="spellStart"/>
      <w:r w:rsidRPr="00A94E67">
        <w:t>Deslauriers</w:t>
      </w:r>
      <w:proofErr w:type="spellEnd"/>
      <w:r w:rsidRPr="00A94E67">
        <w:t xml:space="preserve">, A., Fournier, M.-P., </w:t>
      </w:r>
      <w:proofErr w:type="spellStart"/>
      <w:r w:rsidRPr="00A94E67">
        <w:t>Cartenì</w:t>
      </w:r>
      <w:proofErr w:type="spellEnd"/>
      <w:r w:rsidRPr="00A94E67">
        <w:t xml:space="preserve">, F., &amp; Mackay, J. (2019). Phenological shifts in conifer species stressed by spruce budworm defoliation. </w:t>
      </w:r>
      <w:r w:rsidRPr="00A94E67">
        <w:rPr>
          <w:i/>
          <w:iCs/>
        </w:rPr>
        <w:t>Tree Physiology</w:t>
      </w:r>
      <w:r w:rsidRPr="00A94E67">
        <w:t xml:space="preserve">, </w:t>
      </w:r>
      <w:r w:rsidRPr="00A94E67">
        <w:rPr>
          <w:i/>
          <w:iCs/>
        </w:rPr>
        <w:t>39</w:t>
      </w:r>
      <w:r w:rsidRPr="00A94E67">
        <w:t>(4), 590–605. https://doi.org/10.1093/treephys/tpy135</w:t>
      </w:r>
    </w:p>
    <w:p w14:paraId="149A7F2D" w14:textId="77777777" w:rsidR="00393FCF" w:rsidRPr="00A94E67" w:rsidRDefault="00393FCF" w:rsidP="00F56EC6">
      <w:pPr>
        <w:pStyle w:val="NoSpacing"/>
        <w:ind w:left="720" w:hanging="720"/>
      </w:pPr>
      <w:r w:rsidRPr="00A94E67">
        <w:t xml:space="preserve">Ellis, T. M., &amp; Flower, A. (2017). A </w:t>
      </w:r>
      <w:proofErr w:type="spellStart"/>
      <w:r w:rsidRPr="00A94E67">
        <w:t>multicentury</w:t>
      </w:r>
      <w:proofErr w:type="spellEnd"/>
      <w:r w:rsidRPr="00A94E67">
        <w:t xml:space="preserve"> dendrochronological reconstruction of western spruce budworm outbreaks in the Okanogan Highlands, northeastern Washington. </w:t>
      </w:r>
      <w:r w:rsidRPr="00A94E67">
        <w:rPr>
          <w:i/>
          <w:iCs/>
        </w:rPr>
        <w:t>Canadian Journal of Forest Research</w:t>
      </w:r>
      <w:r w:rsidRPr="00A94E67">
        <w:t xml:space="preserve">, </w:t>
      </w:r>
      <w:r w:rsidRPr="00A94E67">
        <w:rPr>
          <w:i/>
          <w:iCs/>
        </w:rPr>
        <w:t>47</w:t>
      </w:r>
      <w:r w:rsidRPr="00A94E67">
        <w:t>(9), 1266–1277. https://doi.org/10.1139/cjfr-2016-0399</w:t>
      </w:r>
    </w:p>
    <w:p w14:paraId="060D91AE" w14:textId="77777777" w:rsidR="00393FCF" w:rsidRPr="00A94E67" w:rsidRDefault="00393FCF" w:rsidP="00F56EC6">
      <w:pPr>
        <w:pStyle w:val="NoSpacing"/>
        <w:ind w:left="720" w:hanging="720"/>
      </w:pPr>
      <w:proofErr w:type="spellStart"/>
      <w:r w:rsidRPr="00A94E67">
        <w:t>Fagua</w:t>
      </w:r>
      <w:proofErr w:type="spellEnd"/>
      <w:r w:rsidRPr="00A94E67">
        <w:t xml:space="preserve"> González, G. (2017). </w:t>
      </w:r>
      <w:r w:rsidRPr="00A94E67">
        <w:rPr>
          <w:i/>
          <w:iCs/>
        </w:rPr>
        <w:t xml:space="preserve">Phylogeny, evolution and speciation of </w:t>
      </w:r>
      <w:proofErr w:type="spellStart"/>
      <w:r w:rsidRPr="00A94E67">
        <w:rPr>
          <w:i/>
          <w:iCs/>
        </w:rPr>
        <w:t>Choristoneura</w:t>
      </w:r>
      <w:proofErr w:type="spellEnd"/>
      <w:r w:rsidRPr="00A94E67">
        <w:rPr>
          <w:i/>
          <w:iCs/>
        </w:rPr>
        <w:t xml:space="preserve"> and </w:t>
      </w:r>
      <w:proofErr w:type="spellStart"/>
      <w:r w:rsidRPr="00A94E67">
        <w:rPr>
          <w:i/>
          <w:iCs/>
        </w:rPr>
        <w:t>Tortricidae</w:t>
      </w:r>
      <w:proofErr w:type="spellEnd"/>
      <w:r w:rsidRPr="00A94E67">
        <w:rPr>
          <w:i/>
          <w:iCs/>
        </w:rPr>
        <w:t xml:space="preserve"> (Lepidoptera)</w:t>
      </w:r>
      <w:r w:rsidRPr="00A94E67">
        <w:t>. https://doi.org/10.7939/R3707X28M</w:t>
      </w:r>
    </w:p>
    <w:p w14:paraId="519A79C1" w14:textId="77777777" w:rsidR="00393FCF" w:rsidRPr="00A94E67" w:rsidRDefault="00393FCF" w:rsidP="00F56EC6">
      <w:pPr>
        <w:pStyle w:val="NoSpacing"/>
        <w:ind w:left="720" w:hanging="720"/>
      </w:pPr>
      <w:proofErr w:type="spellStart"/>
      <w:r w:rsidRPr="00A94E67">
        <w:t>Fagua</w:t>
      </w:r>
      <w:proofErr w:type="spellEnd"/>
      <w:r w:rsidRPr="00A94E67">
        <w:t xml:space="preserve">, G., Condamine, F. L., Brunet, B. M. T., </w:t>
      </w:r>
      <w:proofErr w:type="spellStart"/>
      <w:r w:rsidRPr="00A94E67">
        <w:t>Clamens</w:t>
      </w:r>
      <w:proofErr w:type="spellEnd"/>
      <w:r w:rsidRPr="00A94E67">
        <w:t xml:space="preserve">, A. L., Laroche, J., Levesque, R. C., </w:t>
      </w:r>
      <w:proofErr w:type="spellStart"/>
      <w:r w:rsidRPr="00A94E67">
        <w:t>Cusson</w:t>
      </w:r>
      <w:proofErr w:type="spellEnd"/>
      <w:r w:rsidRPr="00A94E67">
        <w:t xml:space="preserve">, M., &amp; Sperling, F. A. H. (2018). Convergent herbivory on conifers by </w:t>
      </w:r>
      <w:proofErr w:type="spellStart"/>
      <w:r w:rsidRPr="00A94E67">
        <w:t>Choristoneura</w:t>
      </w:r>
      <w:proofErr w:type="spellEnd"/>
      <w:r w:rsidRPr="00A94E67">
        <w:t xml:space="preserve"> moths after boreal forest formation. </w:t>
      </w:r>
      <w:r w:rsidRPr="00A94E67">
        <w:rPr>
          <w:i/>
          <w:iCs/>
        </w:rPr>
        <w:t>Molecular Phylogenetics and Evolution</w:t>
      </w:r>
      <w:r w:rsidRPr="00A94E67">
        <w:t xml:space="preserve">, </w:t>
      </w:r>
      <w:r w:rsidRPr="00A94E67">
        <w:rPr>
          <w:i/>
          <w:iCs/>
        </w:rPr>
        <w:t>123</w:t>
      </w:r>
      <w:r w:rsidRPr="00A94E67">
        <w:t>, 35–43. https://doi.org/10.1016/j.ympev.2018.01.013</w:t>
      </w:r>
    </w:p>
    <w:p w14:paraId="2E3DCE23" w14:textId="77777777" w:rsidR="00393FCF" w:rsidRPr="00A94E67" w:rsidRDefault="00393FCF" w:rsidP="00F56EC6">
      <w:pPr>
        <w:pStyle w:val="NoSpacing"/>
        <w:ind w:left="720" w:hanging="720"/>
      </w:pPr>
      <w:r w:rsidRPr="00A94E67">
        <w:t xml:space="preserve">Flower, A. (2016). Three centuries of synchronous forest defoliator outbreaks in western North America. </w:t>
      </w:r>
      <w:proofErr w:type="spellStart"/>
      <w:r w:rsidRPr="00A94E67">
        <w:rPr>
          <w:i/>
          <w:iCs/>
        </w:rPr>
        <w:t>PLoS</w:t>
      </w:r>
      <w:proofErr w:type="spellEnd"/>
      <w:r w:rsidRPr="00A94E67">
        <w:rPr>
          <w:i/>
          <w:iCs/>
        </w:rPr>
        <w:t xml:space="preserve"> ONE</w:t>
      </w:r>
      <w:r w:rsidRPr="00A94E67">
        <w:t xml:space="preserve">, </w:t>
      </w:r>
      <w:r w:rsidRPr="00A94E67">
        <w:rPr>
          <w:i/>
          <w:iCs/>
        </w:rPr>
        <w:t>11</w:t>
      </w:r>
      <w:r w:rsidRPr="00A94E67">
        <w:t>(10), 1–20. https://doi.org/10.1371/journal.pone.0164737</w:t>
      </w:r>
    </w:p>
    <w:p w14:paraId="1419D335" w14:textId="77777777" w:rsidR="00393FCF" w:rsidRPr="00A94E67" w:rsidRDefault="00393FCF" w:rsidP="00F56EC6">
      <w:pPr>
        <w:pStyle w:val="NoSpacing"/>
        <w:ind w:left="720" w:hanging="720"/>
      </w:pPr>
      <w:r w:rsidRPr="00A94E67">
        <w:t xml:space="preserve">Flower, A., Gavin, D. G., Heyerdahl, E. K., Parsons, R. A., &amp; Cohn, G. M. (2014). Drought-triggered western spruce budworm outbreaks in the interior Pacific Northwest: A multi-century dendrochronological record. </w:t>
      </w:r>
      <w:r w:rsidRPr="00A94E67">
        <w:rPr>
          <w:i/>
          <w:iCs/>
        </w:rPr>
        <w:t>Forest Ecology and Management</w:t>
      </w:r>
      <w:r w:rsidRPr="00A94E67">
        <w:t xml:space="preserve">, </w:t>
      </w:r>
      <w:r w:rsidRPr="00A94E67">
        <w:rPr>
          <w:i/>
          <w:iCs/>
        </w:rPr>
        <w:t>324</w:t>
      </w:r>
      <w:r w:rsidRPr="00A94E67">
        <w:t>, 16–27. https://doi.org/10.1016/j.foreco.2014.03.042</w:t>
      </w:r>
    </w:p>
    <w:p w14:paraId="3DC85E76" w14:textId="77777777" w:rsidR="00393FCF" w:rsidRPr="00A94E67" w:rsidRDefault="00393FCF" w:rsidP="00F56EC6">
      <w:pPr>
        <w:pStyle w:val="NoSpacing"/>
        <w:ind w:left="720" w:hanging="720"/>
      </w:pPr>
      <w:proofErr w:type="spellStart"/>
      <w:r w:rsidRPr="0015561A">
        <w:t>Fuentealba</w:t>
      </w:r>
      <w:proofErr w:type="spellEnd"/>
      <w:r w:rsidRPr="0015561A">
        <w:t xml:space="preserve">, A., </w:t>
      </w:r>
      <w:proofErr w:type="spellStart"/>
      <w:r w:rsidRPr="0015561A">
        <w:t>Bauce</w:t>
      </w:r>
      <w:proofErr w:type="spellEnd"/>
      <w:r w:rsidRPr="0015561A">
        <w:t xml:space="preserve">, E., &amp; </w:t>
      </w:r>
      <w:proofErr w:type="spellStart"/>
      <w:r w:rsidRPr="0015561A">
        <w:t>Despland</w:t>
      </w:r>
      <w:proofErr w:type="spellEnd"/>
      <w:r w:rsidRPr="0015561A">
        <w:t xml:space="preserve">, E. (2017). </w:t>
      </w:r>
      <w:r w:rsidRPr="00A94E67">
        <w:rPr>
          <w:i/>
          <w:iCs/>
        </w:rPr>
        <w:t>How does synchrony with host plant affect the performance of an outbreaking insect defoliator? Balsam fir sawfly dynamics View project High altitude Andean caterpillars View project</w:t>
      </w:r>
      <w:r w:rsidRPr="00A94E67">
        <w:t>. https://doi.org/10.1007/s00442-017-3914-4</w:t>
      </w:r>
    </w:p>
    <w:p w14:paraId="4ADCB646" w14:textId="77777777" w:rsidR="00393FCF" w:rsidRPr="00A94E67" w:rsidRDefault="00393FCF" w:rsidP="00F56EC6">
      <w:pPr>
        <w:pStyle w:val="NoSpacing"/>
        <w:ind w:left="720" w:hanging="720"/>
      </w:pPr>
      <w:r w:rsidRPr="00A94E67">
        <w:rPr>
          <w:lang w:val="es-CR"/>
        </w:rPr>
        <w:t xml:space="preserve">Fuentealba, A., Sagne, S., Pureswaran, D., Bauce, É., &amp; Despland, E. (2018). </w:t>
      </w:r>
      <w:r w:rsidRPr="00A94E67">
        <w:t xml:space="preserve">Defining the window of opportunity for feeding initiation by second-instar spruce budworm larvae1. </w:t>
      </w:r>
      <w:r w:rsidRPr="00A94E67">
        <w:rPr>
          <w:i/>
          <w:iCs/>
        </w:rPr>
        <w:t>Canadian Journal of Forest Research</w:t>
      </w:r>
      <w:r w:rsidRPr="00A94E67">
        <w:t xml:space="preserve">, </w:t>
      </w:r>
      <w:r w:rsidRPr="00A94E67">
        <w:rPr>
          <w:i/>
          <w:iCs/>
        </w:rPr>
        <w:t>48</w:t>
      </w:r>
      <w:r w:rsidRPr="00A94E67">
        <w:t>(3), 285–291. https://doi.org/10.1139/cjfr-2017-0133</w:t>
      </w:r>
    </w:p>
    <w:p w14:paraId="10497A5E" w14:textId="77777777" w:rsidR="00393FCF" w:rsidRPr="00A94E67" w:rsidRDefault="00393FCF" w:rsidP="00F56EC6">
      <w:pPr>
        <w:pStyle w:val="NoSpacing"/>
        <w:ind w:left="720" w:hanging="720"/>
      </w:pPr>
      <w:r w:rsidRPr="0015561A">
        <w:t xml:space="preserve">Hadley, K. S., &amp; Veblen, T. T. (1993). </w:t>
      </w:r>
      <w:r w:rsidRPr="00A94E67">
        <w:t xml:space="preserve">Stand response to western spruce budworm and Douglas-fir bark beetle outbreaks, Colorado Front Range. </w:t>
      </w:r>
      <w:r w:rsidRPr="00A94E67">
        <w:rPr>
          <w:i/>
          <w:iCs/>
        </w:rPr>
        <w:t>Canadian Journal of Forest Research</w:t>
      </w:r>
      <w:r w:rsidRPr="00A94E67">
        <w:t xml:space="preserve">, </w:t>
      </w:r>
      <w:r w:rsidRPr="00A94E67">
        <w:rPr>
          <w:i/>
          <w:iCs/>
        </w:rPr>
        <w:t>23</w:t>
      </w:r>
      <w:r w:rsidRPr="00A94E67">
        <w:t>(3), 479–491. https://doi.org/10.1139/x93-066</w:t>
      </w:r>
    </w:p>
    <w:p w14:paraId="6DE820F1" w14:textId="77777777" w:rsidR="00393FCF" w:rsidRPr="00A94E67" w:rsidRDefault="00393FCF" w:rsidP="00F56EC6">
      <w:pPr>
        <w:pStyle w:val="NoSpacing"/>
        <w:ind w:left="720" w:hanging="720"/>
      </w:pPr>
      <w:r w:rsidRPr="00A94E67">
        <w:t xml:space="preserve">Harvey, J. E., Axelson, J. N., &amp; Smith, D. J. (2018). Disturbance-climate relationships between wildfire and western spruce budworm in interior British Columbia. </w:t>
      </w:r>
      <w:r w:rsidRPr="00A94E67">
        <w:rPr>
          <w:i/>
          <w:iCs/>
        </w:rPr>
        <w:t>Ecosphere</w:t>
      </w:r>
      <w:r w:rsidRPr="00A94E67">
        <w:t xml:space="preserve">, </w:t>
      </w:r>
      <w:r w:rsidRPr="00A94E67">
        <w:rPr>
          <w:i/>
          <w:iCs/>
        </w:rPr>
        <w:t>9</w:t>
      </w:r>
      <w:r w:rsidRPr="00A94E67">
        <w:t>(3), e02126. https://doi.org/10.1002/ecs2.2126</w:t>
      </w:r>
    </w:p>
    <w:p w14:paraId="7D44B19C" w14:textId="77777777" w:rsidR="00393FCF" w:rsidRPr="00A94E67" w:rsidRDefault="00393FCF" w:rsidP="00F56EC6">
      <w:pPr>
        <w:pStyle w:val="NoSpacing"/>
        <w:ind w:left="720" w:hanging="720"/>
      </w:pPr>
      <w:proofErr w:type="spellStart"/>
      <w:r w:rsidRPr="00A94E67">
        <w:t>Iacopetti</w:t>
      </w:r>
      <w:proofErr w:type="spellEnd"/>
      <w:r w:rsidRPr="00A94E67">
        <w:t xml:space="preserve">, G., </w:t>
      </w:r>
      <w:proofErr w:type="spellStart"/>
      <w:r w:rsidRPr="00A94E67">
        <w:t>Bussotti</w:t>
      </w:r>
      <w:proofErr w:type="spellEnd"/>
      <w:r w:rsidRPr="00A94E67">
        <w:t xml:space="preserve">, F., </w:t>
      </w:r>
      <w:proofErr w:type="spellStart"/>
      <w:r w:rsidRPr="00A94E67">
        <w:t>Selvi</w:t>
      </w:r>
      <w:proofErr w:type="spellEnd"/>
      <w:r w:rsidRPr="00A94E67">
        <w:t xml:space="preserve">, F., </w:t>
      </w:r>
      <w:proofErr w:type="spellStart"/>
      <w:r w:rsidRPr="00A94E67">
        <w:t>Maggino</w:t>
      </w:r>
      <w:proofErr w:type="spellEnd"/>
      <w:r w:rsidRPr="00A94E67">
        <w:t xml:space="preserve">, F., &amp; </w:t>
      </w:r>
      <w:proofErr w:type="spellStart"/>
      <w:r w:rsidRPr="00A94E67">
        <w:t>Pollastrini</w:t>
      </w:r>
      <w:proofErr w:type="spellEnd"/>
      <w:r w:rsidRPr="00A94E67">
        <w:t xml:space="preserve">, M. (2019). Forest ecological heterogeneity determines contrasting relationships between crown defoliation and tree diversity. </w:t>
      </w:r>
      <w:r w:rsidRPr="00A94E67">
        <w:rPr>
          <w:i/>
          <w:iCs/>
        </w:rPr>
        <w:t>Forest Ecology and Management</w:t>
      </w:r>
      <w:r w:rsidRPr="00A94E67">
        <w:t xml:space="preserve">, </w:t>
      </w:r>
      <w:r w:rsidRPr="00A94E67">
        <w:rPr>
          <w:i/>
          <w:iCs/>
        </w:rPr>
        <w:t>448</w:t>
      </w:r>
      <w:r w:rsidRPr="00A94E67">
        <w:t>(June), 321–329. https://doi.org/10.1016/j.foreco.2019.06.017</w:t>
      </w:r>
    </w:p>
    <w:p w14:paraId="4F5EBBCF" w14:textId="77777777" w:rsidR="00393FCF" w:rsidRDefault="00393FCF" w:rsidP="00393FCF">
      <w:pPr>
        <w:ind w:left="720" w:hanging="720"/>
      </w:pPr>
      <w:r w:rsidRPr="00A32A7F">
        <w:t xml:space="preserve">Kelly, J. J., Latif, Q. S., Saab, V. A., &amp; Veblen, T. T. (2019). Spruce Beetle outbreaks guide American Three‐toed Woodpecker </w:t>
      </w:r>
      <w:proofErr w:type="spellStart"/>
      <w:r w:rsidRPr="00A32A7F">
        <w:t>Picoides</w:t>
      </w:r>
      <w:proofErr w:type="spellEnd"/>
      <w:r w:rsidRPr="00A32A7F">
        <w:t xml:space="preserve"> dorsalis occupancy patterns in subalpine forests. </w:t>
      </w:r>
      <w:r w:rsidRPr="00A32A7F">
        <w:rPr>
          <w:i/>
          <w:iCs/>
        </w:rPr>
        <w:t>Ibis</w:t>
      </w:r>
      <w:r w:rsidRPr="00A32A7F">
        <w:t>, </w:t>
      </w:r>
      <w:r w:rsidRPr="00A32A7F">
        <w:rPr>
          <w:i/>
          <w:iCs/>
        </w:rPr>
        <w:t>161</w:t>
      </w:r>
      <w:r w:rsidRPr="00A32A7F">
        <w:t>(1), 172-183.</w:t>
      </w:r>
    </w:p>
    <w:p w14:paraId="0057E412" w14:textId="77777777" w:rsidR="00393FCF" w:rsidRPr="00393FCF" w:rsidRDefault="00393FCF" w:rsidP="00393FCF">
      <w:pPr>
        <w:ind w:left="720" w:hanging="720"/>
      </w:pPr>
      <w:r w:rsidRPr="00393FCF">
        <w:lastRenderedPageBreak/>
        <w:t xml:space="preserve">Kurz, W. A., </w:t>
      </w:r>
      <w:proofErr w:type="spellStart"/>
      <w:r w:rsidRPr="00393FCF">
        <w:t>Dymond</w:t>
      </w:r>
      <w:proofErr w:type="spellEnd"/>
      <w:r w:rsidRPr="00393FCF">
        <w:t xml:space="preserve">, C. C., Stinson, G., </w:t>
      </w:r>
      <w:proofErr w:type="spellStart"/>
      <w:r w:rsidRPr="00393FCF">
        <w:t>Rampley</w:t>
      </w:r>
      <w:proofErr w:type="spellEnd"/>
      <w:r w:rsidRPr="00393FCF">
        <w:t xml:space="preserve">, G. J., Neilson, E. T., Carroll, A. L., Ebata, T., &amp; </w:t>
      </w:r>
      <w:proofErr w:type="spellStart"/>
      <w:r w:rsidRPr="00393FCF">
        <w:t>Safranyik</w:t>
      </w:r>
      <w:proofErr w:type="spellEnd"/>
      <w:r w:rsidRPr="00393FCF">
        <w:t xml:space="preserve">, L. (2008). Mountain pine beetle and forest carbon feedback to climate change. </w:t>
      </w:r>
      <w:r w:rsidRPr="00393FCF">
        <w:rPr>
          <w:i/>
          <w:iCs/>
        </w:rPr>
        <w:t>Nature</w:t>
      </w:r>
      <w:r w:rsidRPr="00393FCF">
        <w:t xml:space="preserve">, </w:t>
      </w:r>
      <w:r w:rsidRPr="00393FCF">
        <w:rPr>
          <w:i/>
          <w:iCs/>
        </w:rPr>
        <w:t>452</w:t>
      </w:r>
      <w:r w:rsidRPr="00393FCF">
        <w:t>(7190), 987–990. https://doi.org/10.1038/nature06777</w:t>
      </w:r>
    </w:p>
    <w:p w14:paraId="46D54148" w14:textId="77777777" w:rsidR="00393FCF" w:rsidRPr="00A94E67" w:rsidRDefault="00393FCF" w:rsidP="00F56EC6">
      <w:pPr>
        <w:pStyle w:val="NoSpacing"/>
        <w:ind w:left="720" w:hanging="720"/>
      </w:pPr>
      <w:proofErr w:type="spellStart"/>
      <w:r w:rsidRPr="00A94E67">
        <w:t>Maclauchlan</w:t>
      </w:r>
      <w:proofErr w:type="spellEnd"/>
      <w:r w:rsidRPr="00A94E67">
        <w:t xml:space="preserve">, L. E., Daniels, L. D., Hodge, J. C., &amp; Brooks, J. E. (2018). Characterization of western Spruce budworm outbreak regions in the British Columbia interior. </w:t>
      </w:r>
      <w:r w:rsidRPr="00A94E67">
        <w:rPr>
          <w:i/>
          <w:iCs/>
        </w:rPr>
        <w:t>Canadian Journal of Forest Research</w:t>
      </w:r>
      <w:r w:rsidRPr="00A94E67">
        <w:t xml:space="preserve">, </w:t>
      </w:r>
      <w:r w:rsidRPr="00A94E67">
        <w:rPr>
          <w:i/>
          <w:iCs/>
        </w:rPr>
        <w:t>48</w:t>
      </w:r>
      <w:r w:rsidRPr="00A94E67">
        <w:t>(7), 783–802. https://doi.org/10.1139/cjfr-2017-0278</w:t>
      </w:r>
    </w:p>
    <w:p w14:paraId="7E365094" w14:textId="77777777" w:rsidR="00393FCF" w:rsidRPr="00393FCF" w:rsidRDefault="00393FCF" w:rsidP="00393FCF">
      <w:pPr>
        <w:ind w:left="720" w:hanging="720"/>
      </w:pPr>
      <w:r w:rsidRPr="00393FCF">
        <w:t xml:space="preserve">MacLean, D. A. (2016). Impacts of insect outbreaks on tree mortality, productivity, and stand development. </w:t>
      </w:r>
      <w:r w:rsidRPr="00393FCF">
        <w:rPr>
          <w:i/>
          <w:iCs/>
        </w:rPr>
        <w:t>Canadian Entomologist</w:t>
      </w:r>
      <w:r w:rsidRPr="00393FCF">
        <w:t xml:space="preserve">, </w:t>
      </w:r>
      <w:r w:rsidRPr="00393FCF">
        <w:rPr>
          <w:i/>
          <w:iCs/>
        </w:rPr>
        <w:t>148</w:t>
      </w:r>
      <w:r w:rsidRPr="00393FCF">
        <w:t>(S1), S138–S159. https://doi.org/10.4039/tce.2015.24</w:t>
      </w:r>
    </w:p>
    <w:p w14:paraId="04BE3BCD" w14:textId="77777777" w:rsidR="00393FCF" w:rsidRPr="00A94E67" w:rsidRDefault="00393FCF" w:rsidP="00F56EC6">
      <w:pPr>
        <w:pStyle w:val="NoSpacing"/>
        <w:ind w:left="720" w:hanging="720"/>
      </w:pPr>
      <w:r w:rsidRPr="00A94E67">
        <w:t xml:space="preserve">Meigs, G. W., Kennedy, R. E., Gray, A. N., &amp; Gregory, M. J. (2015). Spatiotemporal dynamics of recent mountain pine beetle and western spruce budworm outbreaks across the Pacific Northwest Region, USA. </w:t>
      </w:r>
      <w:r w:rsidRPr="00A94E67">
        <w:rPr>
          <w:i/>
          <w:iCs/>
        </w:rPr>
        <w:t>Forest Ecology and Management</w:t>
      </w:r>
      <w:r w:rsidRPr="00A94E67">
        <w:t xml:space="preserve">, </w:t>
      </w:r>
      <w:r w:rsidRPr="00A94E67">
        <w:rPr>
          <w:i/>
          <w:iCs/>
        </w:rPr>
        <w:t>339</w:t>
      </w:r>
      <w:r w:rsidRPr="00A94E67">
        <w:t>(1), 71–86. https://doi.org/10.1016/j.foreco.2014.11.030</w:t>
      </w:r>
    </w:p>
    <w:p w14:paraId="1108C8AB" w14:textId="77777777" w:rsidR="00393FCF" w:rsidRPr="00A94E67" w:rsidRDefault="00393FCF" w:rsidP="00F56EC6">
      <w:pPr>
        <w:pStyle w:val="NoSpacing"/>
        <w:ind w:left="720" w:hanging="720"/>
      </w:pPr>
      <w:proofErr w:type="spellStart"/>
      <w:r w:rsidRPr="00A94E67">
        <w:t>Rauchfuss</w:t>
      </w:r>
      <w:proofErr w:type="spellEnd"/>
      <w:r w:rsidRPr="00A94E67">
        <w:t xml:space="preserve">, J., &amp; Ziegler, S. S. (n.d.). </w:t>
      </w:r>
      <w:r w:rsidRPr="00A94E67">
        <w:rPr>
          <w:i/>
          <w:iCs/>
        </w:rPr>
        <w:t>The Geography of Spruce Budworm in Eastern North America</w:t>
      </w:r>
      <w:r w:rsidRPr="00A94E67">
        <w:t>. https://doi.org/10.1111/j.1749-8198.2011.00441.x</w:t>
      </w:r>
    </w:p>
    <w:p w14:paraId="19070D82" w14:textId="77777777" w:rsidR="00393FCF" w:rsidRPr="00A94E67" w:rsidRDefault="00393FCF" w:rsidP="00F56EC6">
      <w:pPr>
        <w:pStyle w:val="NoSpacing"/>
        <w:ind w:left="720" w:hanging="720"/>
      </w:pPr>
      <w:proofErr w:type="spellStart"/>
      <w:r w:rsidRPr="00A94E67">
        <w:t>Régnière</w:t>
      </w:r>
      <w:proofErr w:type="spellEnd"/>
      <w:r w:rsidRPr="00A94E67">
        <w:t xml:space="preserve">, J., &amp; </w:t>
      </w:r>
      <w:proofErr w:type="spellStart"/>
      <w:r w:rsidRPr="00A94E67">
        <w:t>Nealis</w:t>
      </w:r>
      <w:proofErr w:type="spellEnd"/>
      <w:r w:rsidRPr="00A94E67">
        <w:t xml:space="preserve">, V. G. (2018). Two sides of a coin: host-plant synchrony fitness trade-offs in the population dynamics of the western spruce budworm. </w:t>
      </w:r>
      <w:r w:rsidRPr="00A94E67">
        <w:rPr>
          <w:i/>
          <w:iCs/>
        </w:rPr>
        <w:t>Insect Science</w:t>
      </w:r>
      <w:r w:rsidRPr="00A94E67">
        <w:t xml:space="preserve">, </w:t>
      </w:r>
      <w:r w:rsidRPr="00A94E67">
        <w:rPr>
          <w:i/>
          <w:iCs/>
        </w:rPr>
        <w:t>25</w:t>
      </w:r>
      <w:r w:rsidRPr="00A94E67">
        <w:t>(1), 117–126. https://doi.org/10.1111/1744-7917.12407</w:t>
      </w:r>
    </w:p>
    <w:p w14:paraId="3E9DEF58" w14:textId="77777777" w:rsidR="00393FCF" w:rsidRPr="00A94E67" w:rsidRDefault="00393FCF" w:rsidP="00F56EC6">
      <w:pPr>
        <w:pStyle w:val="NoSpacing"/>
        <w:ind w:left="720" w:hanging="720"/>
      </w:pPr>
      <w:proofErr w:type="spellStart"/>
      <w:r w:rsidRPr="00A94E67">
        <w:t>Régnière</w:t>
      </w:r>
      <w:proofErr w:type="spellEnd"/>
      <w:r w:rsidRPr="00A94E67">
        <w:t xml:space="preserve">, J., Cooke, B. J., </w:t>
      </w:r>
      <w:proofErr w:type="spellStart"/>
      <w:r w:rsidRPr="00A94E67">
        <w:t>Béchard</w:t>
      </w:r>
      <w:proofErr w:type="spellEnd"/>
      <w:r w:rsidRPr="00A94E67">
        <w:t>, A., Dupont, A., &amp; Therrien, P. (2019). Dynamics and management of rising outbreak spruce budworm populations. </w:t>
      </w:r>
      <w:r w:rsidRPr="00A94E67">
        <w:rPr>
          <w:i/>
          <w:iCs/>
        </w:rPr>
        <w:t>Forests</w:t>
      </w:r>
      <w:r w:rsidRPr="00A94E67">
        <w:t>, </w:t>
      </w:r>
      <w:r w:rsidRPr="00A94E67">
        <w:rPr>
          <w:i/>
          <w:iCs/>
        </w:rPr>
        <w:t>10</w:t>
      </w:r>
      <w:r w:rsidRPr="00A94E67">
        <w:t>(9), 748.</w:t>
      </w:r>
    </w:p>
    <w:p w14:paraId="4BF3E8DF" w14:textId="77777777" w:rsidR="00393FCF" w:rsidRPr="00A94E67" w:rsidRDefault="00393FCF" w:rsidP="00F56EC6">
      <w:pPr>
        <w:pStyle w:val="NoSpacing"/>
        <w:ind w:left="720" w:hanging="720"/>
      </w:pPr>
      <w:r w:rsidRPr="00A94E67">
        <w:t xml:space="preserve">Ryerson, D. E., </w:t>
      </w:r>
      <w:proofErr w:type="spellStart"/>
      <w:r w:rsidRPr="00A94E67">
        <w:t>Swetnam</w:t>
      </w:r>
      <w:proofErr w:type="spellEnd"/>
      <w:r w:rsidRPr="00A94E67">
        <w:t xml:space="preserve">, T. W., &amp; Lynch, A. M. (2003). A tree-ring reconstruction of western spruce budworm outbreaks in the San Juan Mountains, Colorado, U.S.A. </w:t>
      </w:r>
      <w:r w:rsidRPr="00A94E67">
        <w:rPr>
          <w:i/>
          <w:iCs/>
        </w:rPr>
        <w:t>Canadian Journal of Forest Research</w:t>
      </w:r>
      <w:r w:rsidRPr="00A94E67">
        <w:t xml:space="preserve">, </w:t>
      </w:r>
      <w:r w:rsidRPr="00A94E67">
        <w:rPr>
          <w:i/>
          <w:iCs/>
        </w:rPr>
        <w:t>33</w:t>
      </w:r>
      <w:r w:rsidRPr="00A94E67">
        <w:t>(6), 1010–1028. https://doi.org/10.1139/x03-026</w:t>
      </w:r>
    </w:p>
    <w:p w14:paraId="6676FB23" w14:textId="77777777" w:rsidR="00393FCF" w:rsidRPr="00CC451F" w:rsidRDefault="00393FCF" w:rsidP="00F56EC6"/>
    <w:sectPr w:rsidR="00393FCF" w:rsidRPr="00CC451F" w:rsidSect="00C852B3">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rah Hart" w:date="2021-01-27T08:43:00Z" w:initials="SH">
    <w:p w14:paraId="614461AE" w14:textId="17643B23" w:rsidR="00AB2336" w:rsidRDefault="00AB2336">
      <w:pPr>
        <w:pStyle w:val="CommentText"/>
      </w:pPr>
      <w:r>
        <w:rPr>
          <w:rStyle w:val="CommentReference"/>
        </w:rPr>
        <w:annotationRef/>
      </w:r>
    </w:p>
  </w:comment>
  <w:comment w:id="1" w:author="Sarah Hart" w:date="2021-01-27T08:44:00Z" w:initials="SH">
    <w:p w14:paraId="489B06A4" w14:textId="7D9CD816" w:rsidR="00AB2336" w:rsidRDefault="00AB2336">
      <w:pPr>
        <w:pStyle w:val="CommentText"/>
      </w:pPr>
      <w:r>
        <w:rPr>
          <w:rStyle w:val="CommentReference"/>
        </w:rPr>
        <w:annotationRef/>
      </w:r>
      <w:r>
        <w:t>Simple is always best</w:t>
      </w:r>
    </w:p>
  </w:comment>
  <w:comment w:id="12" w:author="Sarah Hart" w:date="2021-01-27T08:45:00Z" w:initials="SH">
    <w:p w14:paraId="52CF4E72" w14:textId="171C6E83" w:rsidR="00AB2336" w:rsidRDefault="00AB2336">
      <w:pPr>
        <w:pStyle w:val="CommentText"/>
      </w:pPr>
      <w:r>
        <w:rPr>
          <w:rStyle w:val="CommentReference"/>
        </w:rPr>
        <w:annotationRef/>
      </w:r>
      <w:r>
        <w:rPr>
          <w:rStyle w:val="CommentReference"/>
        </w:rPr>
        <w:t>Synonym?</w:t>
      </w:r>
      <w:r>
        <w:t xml:space="preserve"> </w:t>
      </w:r>
    </w:p>
  </w:comment>
  <w:comment w:id="13" w:author="Sarah Hart" w:date="2021-01-27T08:46:00Z" w:initials="SH">
    <w:p w14:paraId="38C84B11" w14:textId="1EABDF58" w:rsidR="00AB2336" w:rsidRDefault="00AB2336">
      <w:pPr>
        <w:pStyle w:val="CommentText"/>
      </w:pPr>
      <w:r>
        <w:rPr>
          <w:rStyle w:val="CommentReference"/>
        </w:rPr>
        <w:annotationRef/>
      </w:r>
      <w:r>
        <w:t xml:space="preserve">Might need to expand upon this. </w:t>
      </w:r>
    </w:p>
  </w:comment>
  <w:comment w:id="14" w:author="Sarah Hart" w:date="2021-01-27T08:46:00Z" w:initials="SH">
    <w:p w14:paraId="42A3FC19" w14:textId="17B6B1F3" w:rsidR="00AB2336" w:rsidRDefault="00AB2336">
      <w:pPr>
        <w:pStyle w:val="CommentText"/>
      </w:pPr>
      <w:r>
        <w:rPr>
          <w:rStyle w:val="CommentReference"/>
        </w:rPr>
        <w:annotationRef/>
      </w:r>
      <w:r>
        <w:t xml:space="preserve">In </w:t>
      </w:r>
      <w:proofErr w:type="gramStart"/>
      <w:r>
        <w:t>general</w:t>
      </w:r>
      <w:proofErr w:type="gramEnd"/>
      <w:r>
        <w:t xml:space="preserve"> I avoid terms that are laden when human value when writing</w:t>
      </w:r>
    </w:p>
  </w:comment>
  <w:comment w:id="18" w:author="Sarah Hart" w:date="2021-01-27T08:47:00Z" w:initials="SH">
    <w:p w14:paraId="36C62F62" w14:textId="1CFE5221" w:rsidR="00AB2336" w:rsidRDefault="00AB2336">
      <w:pPr>
        <w:pStyle w:val="CommentText"/>
      </w:pPr>
      <w:r>
        <w:rPr>
          <w:rStyle w:val="CommentReference"/>
        </w:rPr>
        <w:annotationRef/>
      </w:r>
      <w:r>
        <w:t>Useful to define</w:t>
      </w:r>
    </w:p>
  </w:comment>
  <w:comment w:id="19" w:author="Sarah Hart" w:date="2021-01-27T08:47:00Z" w:initials="SH">
    <w:p w14:paraId="63A18F02" w14:textId="1C585DE2" w:rsidR="00AB2336" w:rsidRDefault="00AB2336">
      <w:pPr>
        <w:pStyle w:val="CommentText"/>
      </w:pPr>
      <w:r>
        <w:rPr>
          <w:rStyle w:val="CommentReference"/>
        </w:rPr>
        <w:annotationRef/>
      </w:r>
      <w:r>
        <w:t xml:space="preserve">describe </w:t>
      </w:r>
    </w:p>
  </w:comment>
  <w:comment w:id="23" w:author="Sarah Hart" w:date="2021-01-27T08:49:00Z" w:initials="SH">
    <w:p w14:paraId="5514573A" w14:textId="058135DE" w:rsidR="00AB2336" w:rsidRDefault="00AB2336">
      <w:pPr>
        <w:pStyle w:val="CommentText"/>
      </w:pPr>
      <w:r>
        <w:rPr>
          <w:rStyle w:val="CommentReference"/>
        </w:rPr>
        <w:annotationRef/>
      </w:r>
      <w:r>
        <w:t>This is a cool concept that I think could be expanded into a few sentences (</w:t>
      </w:r>
      <w:proofErr w:type="gramStart"/>
      <w:r>
        <w:t>i.e.</w:t>
      </w:r>
      <w:proofErr w:type="gramEnd"/>
      <w:r>
        <w:t xml:space="preserve"> what is a phenological mismatch and how is climate change expected to advance the phenology)</w:t>
      </w:r>
    </w:p>
  </w:comment>
  <w:comment w:id="24" w:author="Sarah Hart" w:date="2021-01-27T08:50:00Z" w:initials="SH">
    <w:p w14:paraId="48FC3980" w14:textId="4437A903" w:rsidR="00AB2336" w:rsidRDefault="00AB2336">
      <w:pPr>
        <w:pStyle w:val="CommentText"/>
      </w:pPr>
      <w:r>
        <w:rPr>
          <w:rStyle w:val="CommentReference"/>
        </w:rPr>
        <w:annotationRef/>
      </w:r>
      <w:r>
        <w:t>This seems out of place here</w:t>
      </w:r>
    </w:p>
  </w:comment>
  <w:comment w:id="33" w:author="Sarah Hart" w:date="2021-01-27T08:51:00Z" w:initials="SH">
    <w:p w14:paraId="0F841FF8" w14:textId="553AF80D" w:rsidR="00AB2336" w:rsidRDefault="00AB2336">
      <w:pPr>
        <w:pStyle w:val="CommentText"/>
      </w:pPr>
      <w:r>
        <w:rPr>
          <w:rStyle w:val="CommentReference"/>
        </w:rPr>
        <w:annotationRef/>
      </w:r>
      <w:r>
        <w:t>This is a little colloquial and would work well in a popular science writing but probably less so in a manuscript</w:t>
      </w:r>
    </w:p>
  </w:comment>
  <w:comment w:id="34" w:author="Sarah Hart" w:date="2021-01-27T08:52:00Z" w:initials="SH">
    <w:p w14:paraId="524AE2EA" w14:textId="357ADE9D" w:rsidR="00AB2336" w:rsidRDefault="00AB2336">
      <w:pPr>
        <w:pStyle w:val="CommentText"/>
      </w:pPr>
      <w:r>
        <w:rPr>
          <w:rStyle w:val="CommentReference"/>
        </w:rPr>
        <w:annotationRef/>
      </w:r>
      <w:r>
        <w:t xml:space="preserve">Not sure </w:t>
      </w:r>
      <w:proofErr w:type="gramStart"/>
      <w:r>
        <w:t>this ties</w:t>
      </w:r>
      <w:proofErr w:type="gramEnd"/>
      <w:r>
        <w:t xml:space="preserve"> in here. </w:t>
      </w:r>
    </w:p>
  </w:comment>
  <w:comment w:id="39" w:author="Sarah Hart" w:date="2021-01-27T10:12:00Z" w:initials="SH">
    <w:p w14:paraId="2C3F5BC2" w14:textId="102EFD72" w:rsidR="00281371" w:rsidRDefault="00281371">
      <w:pPr>
        <w:pStyle w:val="CommentText"/>
      </w:pPr>
      <w:r>
        <w:rPr>
          <w:rStyle w:val="CommentReference"/>
        </w:rPr>
        <w:annotationRef/>
      </w:r>
      <w:r>
        <w:t>These studies all refer to bark beetle outbreaks. Best to find references for your s</w:t>
      </w:r>
      <w:r>
        <w:t>ystem/disturbance</w:t>
      </w:r>
      <w:r>
        <w:t xml:space="preserve"> OR be clear when you’re talking about how findings from a different system/disturbance likely apply to your system/disturbance </w:t>
      </w:r>
    </w:p>
  </w:comment>
  <w:comment w:id="40" w:author="Sarah Hart" w:date="2021-01-27T10:14:00Z" w:initials="SH">
    <w:p w14:paraId="18078961" w14:textId="77777777" w:rsidR="00281371" w:rsidRDefault="00281371">
      <w:pPr>
        <w:pStyle w:val="CommentText"/>
      </w:pPr>
      <w:r>
        <w:rPr>
          <w:rStyle w:val="CommentReference"/>
        </w:rPr>
        <w:annotationRef/>
      </w:r>
      <w:r>
        <w:t>Can you add some context why?</w:t>
      </w:r>
    </w:p>
    <w:p w14:paraId="25520C27" w14:textId="77777777" w:rsidR="00281371" w:rsidRDefault="00281371">
      <w:pPr>
        <w:pStyle w:val="CommentText"/>
      </w:pPr>
    </w:p>
    <w:p w14:paraId="75BDB735" w14:textId="17E36DF1" w:rsidR="00281371" w:rsidRDefault="00281371">
      <w:pPr>
        <w:pStyle w:val="CommentText"/>
      </w:pPr>
      <w:r>
        <w:t xml:space="preserve">In tree-ring studies, it’s common to evoke the idea that the short historical record has limited most research to focuses on only a few outbreak periods. </w:t>
      </w:r>
    </w:p>
  </w:comment>
  <w:comment w:id="41" w:author="Sarah Hart" w:date="2021-01-27T10:16:00Z" w:initials="SH">
    <w:p w14:paraId="0AFD70A0" w14:textId="23F000AE" w:rsidR="00281371" w:rsidRDefault="00281371">
      <w:pPr>
        <w:pStyle w:val="CommentText"/>
      </w:pPr>
      <w:r>
        <w:rPr>
          <w:rStyle w:val="CommentReference"/>
        </w:rPr>
        <w:annotationRef/>
      </w:r>
      <w:r>
        <w:t xml:space="preserve">Meigs et al. 2015 isn’t a </w:t>
      </w:r>
      <w:proofErr w:type="spellStart"/>
      <w:r>
        <w:t>dendro</w:t>
      </w:r>
      <w:proofErr w:type="spellEnd"/>
      <w:r>
        <w:t xml:space="preserve"> study</w:t>
      </w:r>
    </w:p>
  </w:comment>
  <w:comment w:id="42" w:author="Sarah Hart" w:date="2021-01-27T10:16:00Z" w:initials="SH">
    <w:p w14:paraId="4956E6AE" w14:textId="512034AE" w:rsidR="00281371" w:rsidRDefault="00281371">
      <w:pPr>
        <w:pStyle w:val="CommentText"/>
      </w:pPr>
      <w:r>
        <w:rPr>
          <w:rStyle w:val="CommentReference"/>
        </w:rPr>
        <w:annotationRef/>
      </w:r>
      <w:r>
        <w:t>It would be more effective to synthesis the effect of climate on outbreak and leave out the fire bit – which doesn’t seem to address the drivers of outbreak (more so the consequences)</w:t>
      </w:r>
    </w:p>
  </w:comment>
  <w:comment w:id="43" w:author="Sarah Hart" w:date="2021-01-27T10:21:00Z" w:initials="SH">
    <w:p w14:paraId="4A7D7858" w14:textId="78CBA2E0" w:rsidR="00281371" w:rsidRDefault="00281371">
      <w:pPr>
        <w:pStyle w:val="CommentText"/>
      </w:pPr>
      <w:r>
        <w:rPr>
          <w:rStyle w:val="CommentReference"/>
        </w:rPr>
        <w:annotationRef/>
      </w:r>
      <w:r>
        <w:t xml:space="preserve">Useful to add in numbers here </w:t>
      </w:r>
    </w:p>
  </w:comment>
  <w:comment w:id="44" w:author="Sarah Hart" w:date="2021-01-27T10:18:00Z" w:initials="SH">
    <w:p w14:paraId="5B91CAAE" w14:textId="25069E7A" w:rsidR="00281371" w:rsidRDefault="00281371">
      <w:pPr>
        <w:pStyle w:val="CommentText"/>
      </w:pPr>
      <w:r>
        <w:rPr>
          <w:rStyle w:val="CommentReference"/>
        </w:rPr>
        <w:annotationRef/>
      </w:r>
      <w:r>
        <w:t xml:space="preserve">This is strong language. Better to clarify that these are management approaches that MAY be implemented where the goal is to reduce the risk of severe WSB outbreak </w:t>
      </w:r>
    </w:p>
  </w:comment>
  <w:comment w:id="45" w:author="Sarah Hart" w:date="2021-01-27T10:21:00Z" w:initials="SH">
    <w:p w14:paraId="09FA8038" w14:textId="4084DF8F" w:rsidR="00281371" w:rsidRDefault="00281371">
      <w:pPr>
        <w:pStyle w:val="CommentText"/>
      </w:pPr>
      <w:r>
        <w:rPr>
          <w:rStyle w:val="CommentReference"/>
        </w:rPr>
        <w:annotationRef/>
      </w:r>
      <w:r>
        <w:t>Good to define terms like this</w:t>
      </w:r>
    </w:p>
  </w:comment>
  <w:comment w:id="46" w:author="Sarah Hart" w:date="2021-01-27T10:22:00Z" w:initials="SH">
    <w:p w14:paraId="3734510E" w14:textId="4E024A86" w:rsidR="00281371" w:rsidRDefault="00281371">
      <w:pPr>
        <w:pStyle w:val="CommentText"/>
      </w:pPr>
      <w:r>
        <w:rPr>
          <w:rStyle w:val="CommentReference"/>
        </w:rPr>
        <w:annotationRef/>
      </w:r>
      <w:r>
        <w:t xml:space="preserve">In your mind are these mutually exclusive hypotheses? </w:t>
      </w:r>
    </w:p>
  </w:comment>
  <w:comment w:id="48" w:author="Sarah Hart" w:date="2021-01-27T10:22:00Z" w:initials="SH">
    <w:p w14:paraId="60C31224" w14:textId="1BFBA159" w:rsidR="00B6781E" w:rsidRDefault="00B6781E">
      <w:pPr>
        <w:pStyle w:val="CommentText"/>
      </w:pPr>
      <w:r>
        <w:rPr>
          <w:rStyle w:val="CommentReference"/>
        </w:rPr>
        <w:annotationRef/>
      </w:r>
      <w:r>
        <w:t>Probably delete. As you’ve highlighted this is probably beyond the scope of your thesis project, so no need to discuss broader goals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4461AE" w15:done="0"/>
  <w15:commentEx w15:paraId="489B06A4" w15:done="0"/>
  <w15:commentEx w15:paraId="52CF4E72" w15:done="0"/>
  <w15:commentEx w15:paraId="38C84B11" w15:done="0"/>
  <w15:commentEx w15:paraId="42A3FC19" w15:done="0"/>
  <w15:commentEx w15:paraId="36C62F62" w15:done="0"/>
  <w15:commentEx w15:paraId="63A18F02" w15:done="0"/>
  <w15:commentEx w15:paraId="5514573A" w15:done="0"/>
  <w15:commentEx w15:paraId="48FC3980" w15:done="0"/>
  <w15:commentEx w15:paraId="0F841FF8" w15:done="0"/>
  <w15:commentEx w15:paraId="524AE2EA" w15:done="0"/>
  <w15:commentEx w15:paraId="2C3F5BC2" w15:done="0"/>
  <w15:commentEx w15:paraId="75BDB735" w15:done="0"/>
  <w15:commentEx w15:paraId="0AFD70A0" w15:done="0"/>
  <w15:commentEx w15:paraId="4956E6AE" w15:done="0"/>
  <w15:commentEx w15:paraId="4A7D7858" w15:done="0"/>
  <w15:commentEx w15:paraId="5B91CAAE" w15:done="0"/>
  <w15:commentEx w15:paraId="09FA8038" w15:done="0"/>
  <w15:commentEx w15:paraId="3734510E" w15:done="0"/>
  <w15:commentEx w15:paraId="60C312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BA64F" w16cex:dateUtc="2021-01-27T15:43:00Z"/>
  <w16cex:commentExtensible w16cex:durableId="23BBA66B" w16cex:dateUtc="2021-01-27T15:44:00Z"/>
  <w16cex:commentExtensible w16cex:durableId="23BBA6BC" w16cex:dateUtc="2021-01-27T15:45:00Z"/>
  <w16cex:commentExtensible w16cex:durableId="23BBA6D0" w16cex:dateUtc="2021-01-27T15:46:00Z"/>
  <w16cex:commentExtensible w16cex:durableId="23BBA6DE" w16cex:dateUtc="2021-01-27T15:46:00Z"/>
  <w16cex:commentExtensible w16cex:durableId="23BBA727" w16cex:dateUtc="2021-01-27T15:47:00Z"/>
  <w16cex:commentExtensible w16cex:durableId="23BBA737" w16cex:dateUtc="2021-01-27T15:47:00Z"/>
  <w16cex:commentExtensible w16cex:durableId="23BBA7A8" w16cex:dateUtc="2021-01-27T15:49:00Z"/>
  <w16cex:commentExtensible w16cex:durableId="23BBA7DB" w16cex:dateUtc="2021-01-27T15:50:00Z"/>
  <w16cex:commentExtensible w16cex:durableId="23BBA81C" w16cex:dateUtc="2021-01-27T15:51:00Z"/>
  <w16cex:commentExtensible w16cex:durableId="23BBA84A" w16cex:dateUtc="2021-01-27T15:52:00Z"/>
  <w16cex:commentExtensible w16cex:durableId="23BBBB05" w16cex:dateUtc="2021-01-27T17:12:00Z"/>
  <w16cex:commentExtensible w16cex:durableId="23BBBB98" w16cex:dateUtc="2021-01-27T17:14:00Z"/>
  <w16cex:commentExtensible w16cex:durableId="23BBBBE5" w16cex:dateUtc="2021-01-27T17:16:00Z"/>
  <w16cex:commentExtensible w16cex:durableId="23BBBC04" w16cex:dateUtc="2021-01-27T17:16:00Z"/>
  <w16cex:commentExtensible w16cex:durableId="23BBBD2A" w16cex:dateUtc="2021-01-27T17:21:00Z"/>
  <w16cex:commentExtensible w16cex:durableId="23BBBC5C" w16cex:dateUtc="2021-01-27T17:18:00Z"/>
  <w16cex:commentExtensible w16cex:durableId="23BBBD13" w16cex:dateUtc="2021-01-27T17:21:00Z"/>
  <w16cex:commentExtensible w16cex:durableId="23BBBD4E" w16cex:dateUtc="2021-01-27T17:22:00Z"/>
  <w16cex:commentExtensible w16cex:durableId="23BBBD7B" w16cex:dateUtc="2021-01-27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4461AE" w16cid:durableId="23BBA64F"/>
  <w16cid:commentId w16cid:paraId="489B06A4" w16cid:durableId="23BBA66B"/>
  <w16cid:commentId w16cid:paraId="52CF4E72" w16cid:durableId="23BBA6BC"/>
  <w16cid:commentId w16cid:paraId="38C84B11" w16cid:durableId="23BBA6D0"/>
  <w16cid:commentId w16cid:paraId="42A3FC19" w16cid:durableId="23BBA6DE"/>
  <w16cid:commentId w16cid:paraId="36C62F62" w16cid:durableId="23BBA727"/>
  <w16cid:commentId w16cid:paraId="63A18F02" w16cid:durableId="23BBA737"/>
  <w16cid:commentId w16cid:paraId="5514573A" w16cid:durableId="23BBA7A8"/>
  <w16cid:commentId w16cid:paraId="48FC3980" w16cid:durableId="23BBA7DB"/>
  <w16cid:commentId w16cid:paraId="0F841FF8" w16cid:durableId="23BBA81C"/>
  <w16cid:commentId w16cid:paraId="524AE2EA" w16cid:durableId="23BBA84A"/>
  <w16cid:commentId w16cid:paraId="2C3F5BC2" w16cid:durableId="23BBBB05"/>
  <w16cid:commentId w16cid:paraId="75BDB735" w16cid:durableId="23BBBB98"/>
  <w16cid:commentId w16cid:paraId="0AFD70A0" w16cid:durableId="23BBBBE5"/>
  <w16cid:commentId w16cid:paraId="4956E6AE" w16cid:durableId="23BBBC04"/>
  <w16cid:commentId w16cid:paraId="4A7D7858" w16cid:durableId="23BBBD2A"/>
  <w16cid:commentId w16cid:paraId="5B91CAAE" w16cid:durableId="23BBBC5C"/>
  <w16cid:commentId w16cid:paraId="09FA8038" w16cid:durableId="23BBBD13"/>
  <w16cid:commentId w16cid:paraId="3734510E" w16cid:durableId="23BBBD4E"/>
  <w16cid:commentId w16cid:paraId="60C31224" w16cid:durableId="23BBBD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48E60" w14:textId="77777777" w:rsidR="00375B00" w:rsidRDefault="00375B00" w:rsidP="007432E2">
      <w:pPr>
        <w:spacing w:after="0" w:line="240" w:lineRule="auto"/>
      </w:pPr>
      <w:r>
        <w:separator/>
      </w:r>
    </w:p>
  </w:endnote>
  <w:endnote w:type="continuationSeparator" w:id="0">
    <w:p w14:paraId="37E6B18A" w14:textId="77777777" w:rsidR="00375B00" w:rsidRDefault="00375B00" w:rsidP="00743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6405076"/>
      <w:docPartObj>
        <w:docPartGallery w:val="Page Numbers (Bottom of Page)"/>
        <w:docPartUnique/>
      </w:docPartObj>
    </w:sdtPr>
    <w:sdtEndPr>
      <w:rPr>
        <w:noProof/>
      </w:rPr>
    </w:sdtEndPr>
    <w:sdtContent>
      <w:p w14:paraId="2E458573" w14:textId="4F1ECB42" w:rsidR="007432E2" w:rsidRDefault="007432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70FCE6" w14:textId="77777777" w:rsidR="007432E2" w:rsidRDefault="00743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40B8B" w14:textId="77777777" w:rsidR="00375B00" w:rsidRDefault="00375B00" w:rsidP="007432E2">
      <w:pPr>
        <w:spacing w:after="0" w:line="240" w:lineRule="auto"/>
      </w:pPr>
      <w:r>
        <w:separator/>
      </w:r>
    </w:p>
  </w:footnote>
  <w:footnote w:type="continuationSeparator" w:id="0">
    <w:p w14:paraId="78A4FAD4" w14:textId="77777777" w:rsidR="00375B00" w:rsidRDefault="00375B00" w:rsidP="00743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4CDA2" w14:textId="2DCFB5A0" w:rsidR="00B81C8B" w:rsidRDefault="00B81C8B">
    <w:pPr>
      <w:pStyle w:val="Header"/>
    </w:pPr>
    <w:r>
      <w:t>O. Santiago</w:t>
    </w:r>
  </w:p>
  <w:p w14:paraId="14778B73" w14:textId="258D0D04" w:rsidR="00B81C8B" w:rsidRDefault="00B81C8B">
    <w:pPr>
      <w:pStyle w:val="Header"/>
    </w:pPr>
    <w:r>
      <w:t>Western Spruce Budworm in North America</w:t>
    </w:r>
  </w:p>
  <w:p w14:paraId="3C8E376C" w14:textId="29283812" w:rsidR="007432E2" w:rsidRDefault="007432E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h Hart">
    <w15:presenceInfo w15:providerId="AD" w15:userId="S::sjhart3@wisc.edu::7dc69121-0a84-4731-a2ed-8c5c4bc3c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B4"/>
    <w:rsid w:val="000248B7"/>
    <w:rsid w:val="00035741"/>
    <w:rsid w:val="00037541"/>
    <w:rsid w:val="00050124"/>
    <w:rsid w:val="00052AB1"/>
    <w:rsid w:val="00083253"/>
    <w:rsid w:val="000B3D9D"/>
    <w:rsid w:val="000E0475"/>
    <w:rsid w:val="000E76D8"/>
    <w:rsid w:val="000F4552"/>
    <w:rsid w:val="0013322B"/>
    <w:rsid w:val="001369CE"/>
    <w:rsid w:val="0015561A"/>
    <w:rsid w:val="00165696"/>
    <w:rsid w:val="00181A7C"/>
    <w:rsid w:val="0018428D"/>
    <w:rsid w:val="00194625"/>
    <w:rsid w:val="001A5B90"/>
    <w:rsid w:val="001C1EB9"/>
    <w:rsid w:val="001D7AF8"/>
    <w:rsid w:val="002114E5"/>
    <w:rsid w:val="00212FFA"/>
    <w:rsid w:val="00221614"/>
    <w:rsid w:val="00221D14"/>
    <w:rsid w:val="00232412"/>
    <w:rsid w:val="002671E4"/>
    <w:rsid w:val="002777B3"/>
    <w:rsid w:val="00281371"/>
    <w:rsid w:val="0029224B"/>
    <w:rsid w:val="0029234C"/>
    <w:rsid w:val="0029505B"/>
    <w:rsid w:val="002A51D8"/>
    <w:rsid w:val="002C3F55"/>
    <w:rsid w:val="002C5DB1"/>
    <w:rsid w:val="002E40F8"/>
    <w:rsid w:val="002F0036"/>
    <w:rsid w:val="00301606"/>
    <w:rsid w:val="00322D05"/>
    <w:rsid w:val="003311EF"/>
    <w:rsid w:val="003457F9"/>
    <w:rsid w:val="003629C3"/>
    <w:rsid w:val="00375B00"/>
    <w:rsid w:val="00381DF5"/>
    <w:rsid w:val="00384887"/>
    <w:rsid w:val="00393FCF"/>
    <w:rsid w:val="003A1DC0"/>
    <w:rsid w:val="003B235A"/>
    <w:rsid w:val="0040172C"/>
    <w:rsid w:val="0043072F"/>
    <w:rsid w:val="0043681B"/>
    <w:rsid w:val="00461AD3"/>
    <w:rsid w:val="00466BD4"/>
    <w:rsid w:val="00466E4A"/>
    <w:rsid w:val="004B7334"/>
    <w:rsid w:val="004D20CD"/>
    <w:rsid w:val="004F4D21"/>
    <w:rsid w:val="00506F4D"/>
    <w:rsid w:val="0053016B"/>
    <w:rsid w:val="00574167"/>
    <w:rsid w:val="00577998"/>
    <w:rsid w:val="005937FA"/>
    <w:rsid w:val="00596E25"/>
    <w:rsid w:val="005F4050"/>
    <w:rsid w:val="00602FC5"/>
    <w:rsid w:val="0060476D"/>
    <w:rsid w:val="0061144F"/>
    <w:rsid w:val="006142D2"/>
    <w:rsid w:val="00643FC4"/>
    <w:rsid w:val="00670850"/>
    <w:rsid w:val="0067167D"/>
    <w:rsid w:val="006B126C"/>
    <w:rsid w:val="006C5FF1"/>
    <w:rsid w:val="00713D4B"/>
    <w:rsid w:val="007221DF"/>
    <w:rsid w:val="0074129B"/>
    <w:rsid w:val="007432E2"/>
    <w:rsid w:val="00744C89"/>
    <w:rsid w:val="0076593A"/>
    <w:rsid w:val="00783FF6"/>
    <w:rsid w:val="007F2482"/>
    <w:rsid w:val="007F7BBD"/>
    <w:rsid w:val="00803B52"/>
    <w:rsid w:val="00825EEE"/>
    <w:rsid w:val="00832471"/>
    <w:rsid w:val="00837767"/>
    <w:rsid w:val="00840980"/>
    <w:rsid w:val="008531F4"/>
    <w:rsid w:val="008560A5"/>
    <w:rsid w:val="00883BF1"/>
    <w:rsid w:val="0089234F"/>
    <w:rsid w:val="008A132B"/>
    <w:rsid w:val="008A3C86"/>
    <w:rsid w:val="008C5B2B"/>
    <w:rsid w:val="008E3070"/>
    <w:rsid w:val="008E339B"/>
    <w:rsid w:val="008E38A6"/>
    <w:rsid w:val="008F520D"/>
    <w:rsid w:val="00934DD3"/>
    <w:rsid w:val="00937EDD"/>
    <w:rsid w:val="00940558"/>
    <w:rsid w:val="0094729A"/>
    <w:rsid w:val="00974C82"/>
    <w:rsid w:val="009946AE"/>
    <w:rsid w:val="00994F77"/>
    <w:rsid w:val="009C3F80"/>
    <w:rsid w:val="00A10221"/>
    <w:rsid w:val="00A108B0"/>
    <w:rsid w:val="00A12614"/>
    <w:rsid w:val="00A13F2A"/>
    <w:rsid w:val="00A304C9"/>
    <w:rsid w:val="00A32A7F"/>
    <w:rsid w:val="00A379E5"/>
    <w:rsid w:val="00A46680"/>
    <w:rsid w:val="00A501CD"/>
    <w:rsid w:val="00A724E0"/>
    <w:rsid w:val="00A74515"/>
    <w:rsid w:val="00A9476E"/>
    <w:rsid w:val="00A94E67"/>
    <w:rsid w:val="00AB2336"/>
    <w:rsid w:val="00AB4081"/>
    <w:rsid w:val="00AC1DC4"/>
    <w:rsid w:val="00AD112A"/>
    <w:rsid w:val="00AF0710"/>
    <w:rsid w:val="00AF414B"/>
    <w:rsid w:val="00B136F1"/>
    <w:rsid w:val="00B1460A"/>
    <w:rsid w:val="00B16C1E"/>
    <w:rsid w:val="00B216EB"/>
    <w:rsid w:val="00B3452A"/>
    <w:rsid w:val="00B479B1"/>
    <w:rsid w:val="00B53E9D"/>
    <w:rsid w:val="00B56B28"/>
    <w:rsid w:val="00B66697"/>
    <w:rsid w:val="00B6781E"/>
    <w:rsid w:val="00B81C8B"/>
    <w:rsid w:val="00B95EBA"/>
    <w:rsid w:val="00BA60D5"/>
    <w:rsid w:val="00BF1539"/>
    <w:rsid w:val="00C40FCE"/>
    <w:rsid w:val="00C852B3"/>
    <w:rsid w:val="00CB1797"/>
    <w:rsid w:val="00CB449E"/>
    <w:rsid w:val="00CB5702"/>
    <w:rsid w:val="00CC451F"/>
    <w:rsid w:val="00CC703D"/>
    <w:rsid w:val="00CD22C3"/>
    <w:rsid w:val="00CE68D4"/>
    <w:rsid w:val="00CE6DE6"/>
    <w:rsid w:val="00D25F04"/>
    <w:rsid w:val="00D26ADE"/>
    <w:rsid w:val="00D26EC3"/>
    <w:rsid w:val="00D364B6"/>
    <w:rsid w:val="00D37D38"/>
    <w:rsid w:val="00D42C69"/>
    <w:rsid w:val="00D56E53"/>
    <w:rsid w:val="00D71303"/>
    <w:rsid w:val="00D75867"/>
    <w:rsid w:val="00D83712"/>
    <w:rsid w:val="00DA3B42"/>
    <w:rsid w:val="00DC3F85"/>
    <w:rsid w:val="00DD6FF3"/>
    <w:rsid w:val="00DF36E9"/>
    <w:rsid w:val="00E06164"/>
    <w:rsid w:val="00E15C01"/>
    <w:rsid w:val="00E21B92"/>
    <w:rsid w:val="00E2314C"/>
    <w:rsid w:val="00E55084"/>
    <w:rsid w:val="00E67B6B"/>
    <w:rsid w:val="00ED4F69"/>
    <w:rsid w:val="00ED79D2"/>
    <w:rsid w:val="00EF4CB4"/>
    <w:rsid w:val="00F1646F"/>
    <w:rsid w:val="00F36E30"/>
    <w:rsid w:val="00F434D0"/>
    <w:rsid w:val="00F47B0C"/>
    <w:rsid w:val="00F54A64"/>
    <w:rsid w:val="00F56C8B"/>
    <w:rsid w:val="00F56EC6"/>
    <w:rsid w:val="00F62FED"/>
    <w:rsid w:val="00F7746F"/>
    <w:rsid w:val="00FA3C43"/>
    <w:rsid w:val="00FD7C46"/>
    <w:rsid w:val="00FE308B"/>
    <w:rsid w:val="00FF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AF5FB"/>
  <w15:chartTrackingRefBased/>
  <w15:docId w15:val="{A1F56AC1-E8BC-447F-B0F9-D047F562A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B16C1E"/>
    <w:pPr>
      <w:spacing w:before="200" w:after="0" w:line="276" w:lineRule="auto"/>
      <w:outlineLvl w:val="8"/>
    </w:pPr>
    <w:rPr>
      <w:rFonts w:eastAsiaTheme="minorEastAsia"/>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CB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47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9B1"/>
    <w:rPr>
      <w:rFonts w:ascii="Segoe UI" w:hAnsi="Segoe UI" w:cs="Segoe UI"/>
      <w:sz w:val="18"/>
      <w:szCs w:val="18"/>
    </w:rPr>
  </w:style>
  <w:style w:type="paragraph" w:styleId="Header">
    <w:name w:val="header"/>
    <w:basedOn w:val="Normal"/>
    <w:link w:val="HeaderChar"/>
    <w:uiPriority w:val="99"/>
    <w:unhideWhenUsed/>
    <w:rsid w:val="00743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2E2"/>
  </w:style>
  <w:style w:type="paragraph" w:styleId="Footer">
    <w:name w:val="footer"/>
    <w:basedOn w:val="Normal"/>
    <w:link w:val="FooterChar"/>
    <w:uiPriority w:val="99"/>
    <w:unhideWhenUsed/>
    <w:rsid w:val="00743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2E2"/>
  </w:style>
  <w:style w:type="paragraph" w:styleId="Caption">
    <w:name w:val="caption"/>
    <w:basedOn w:val="Normal"/>
    <w:next w:val="Normal"/>
    <w:uiPriority w:val="35"/>
    <w:unhideWhenUsed/>
    <w:qFormat/>
    <w:rsid w:val="00574167"/>
    <w:pPr>
      <w:spacing w:after="200" w:line="240" w:lineRule="auto"/>
    </w:pPr>
    <w:rPr>
      <w:i/>
      <w:iCs/>
      <w:color w:val="44546A" w:themeColor="text2"/>
      <w:sz w:val="18"/>
      <w:szCs w:val="18"/>
    </w:rPr>
  </w:style>
  <w:style w:type="character" w:customStyle="1" w:styleId="Heading9Char">
    <w:name w:val="Heading 9 Char"/>
    <w:basedOn w:val="DefaultParagraphFont"/>
    <w:link w:val="Heading9"/>
    <w:uiPriority w:val="9"/>
    <w:semiHidden/>
    <w:rsid w:val="00B16C1E"/>
    <w:rPr>
      <w:rFonts w:eastAsiaTheme="minorEastAsia"/>
      <w:i/>
      <w:iCs/>
      <w:caps/>
      <w:spacing w:val="10"/>
      <w:sz w:val="18"/>
      <w:szCs w:val="18"/>
    </w:rPr>
  </w:style>
  <w:style w:type="character" w:customStyle="1" w:styleId="Heading1Char">
    <w:name w:val="Heading 1 Char"/>
    <w:basedOn w:val="DefaultParagraphFont"/>
    <w:link w:val="Heading1"/>
    <w:uiPriority w:val="9"/>
    <w:rsid w:val="00B53E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167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852B3"/>
    <w:pPr>
      <w:spacing w:after="0" w:line="240" w:lineRule="auto"/>
    </w:pPr>
    <w:rPr>
      <w:rFonts w:eastAsiaTheme="minorEastAsia"/>
    </w:rPr>
  </w:style>
  <w:style w:type="character" w:customStyle="1" w:styleId="NoSpacingChar">
    <w:name w:val="No Spacing Char"/>
    <w:basedOn w:val="DefaultParagraphFont"/>
    <w:link w:val="NoSpacing"/>
    <w:uiPriority w:val="1"/>
    <w:rsid w:val="00C852B3"/>
    <w:rPr>
      <w:rFonts w:eastAsiaTheme="minorEastAsia"/>
    </w:rPr>
  </w:style>
  <w:style w:type="paragraph" w:styleId="NormalWeb">
    <w:name w:val="Normal (Web)"/>
    <w:basedOn w:val="Normal"/>
    <w:uiPriority w:val="99"/>
    <w:semiHidden/>
    <w:unhideWhenUsed/>
    <w:rsid w:val="003629C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B2336"/>
    <w:rPr>
      <w:sz w:val="16"/>
      <w:szCs w:val="16"/>
    </w:rPr>
  </w:style>
  <w:style w:type="paragraph" w:styleId="CommentText">
    <w:name w:val="annotation text"/>
    <w:basedOn w:val="Normal"/>
    <w:link w:val="CommentTextChar"/>
    <w:uiPriority w:val="99"/>
    <w:semiHidden/>
    <w:unhideWhenUsed/>
    <w:rsid w:val="00AB2336"/>
    <w:pPr>
      <w:spacing w:line="240" w:lineRule="auto"/>
    </w:pPr>
    <w:rPr>
      <w:sz w:val="20"/>
      <w:szCs w:val="20"/>
    </w:rPr>
  </w:style>
  <w:style w:type="character" w:customStyle="1" w:styleId="CommentTextChar">
    <w:name w:val="Comment Text Char"/>
    <w:basedOn w:val="DefaultParagraphFont"/>
    <w:link w:val="CommentText"/>
    <w:uiPriority w:val="99"/>
    <w:semiHidden/>
    <w:rsid w:val="00AB2336"/>
    <w:rPr>
      <w:sz w:val="20"/>
      <w:szCs w:val="20"/>
    </w:rPr>
  </w:style>
  <w:style w:type="paragraph" w:styleId="CommentSubject">
    <w:name w:val="annotation subject"/>
    <w:basedOn w:val="CommentText"/>
    <w:next w:val="CommentText"/>
    <w:link w:val="CommentSubjectChar"/>
    <w:uiPriority w:val="99"/>
    <w:semiHidden/>
    <w:unhideWhenUsed/>
    <w:rsid w:val="00AB2336"/>
    <w:rPr>
      <w:b/>
      <w:bCs/>
    </w:rPr>
  </w:style>
  <w:style w:type="character" w:customStyle="1" w:styleId="CommentSubjectChar">
    <w:name w:val="Comment Subject Char"/>
    <w:basedOn w:val="CommentTextChar"/>
    <w:link w:val="CommentSubject"/>
    <w:uiPriority w:val="99"/>
    <w:semiHidden/>
    <w:rsid w:val="00AB23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860511">
      <w:bodyDiv w:val="1"/>
      <w:marLeft w:val="0"/>
      <w:marRight w:val="0"/>
      <w:marTop w:val="0"/>
      <w:marBottom w:val="0"/>
      <w:divBdr>
        <w:top w:val="none" w:sz="0" w:space="0" w:color="auto"/>
        <w:left w:val="none" w:sz="0" w:space="0" w:color="auto"/>
        <w:bottom w:val="none" w:sz="0" w:space="0" w:color="auto"/>
        <w:right w:val="none" w:sz="0" w:space="0" w:color="auto"/>
      </w:divBdr>
    </w:div>
    <w:div w:id="963196956">
      <w:bodyDiv w:val="1"/>
      <w:marLeft w:val="0"/>
      <w:marRight w:val="0"/>
      <w:marTop w:val="0"/>
      <w:marBottom w:val="0"/>
      <w:divBdr>
        <w:top w:val="none" w:sz="0" w:space="0" w:color="auto"/>
        <w:left w:val="none" w:sz="0" w:space="0" w:color="auto"/>
        <w:bottom w:val="none" w:sz="0" w:space="0" w:color="auto"/>
        <w:right w:val="none" w:sz="0" w:space="0" w:color="auto"/>
      </w:divBdr>
    </w:div>
    <w:div w:id="101858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western spruce budworm is a major defoliator of North American forests. Climate change may increase the frequency and severity of WSB outbreaks, although the mechanisms are not well-understood. This living document explores the background information available on this species and their impacts.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4E66540EEDC6A40ADA9A0D988B2EB99" ma:contentTypeVersion="4" ma:contentTypeDescription="Create a new document." ma:contentTypeScope="" ma:versionID="d5ba0f64f8ed840725694c1190455647">
  <xsd:schema xmlns:xsd="http://www.w3.org/2001/XMLSchema" xmlns:xs="http://www.w3.org/2001/XMLSchema" xmlns:p="http://schemas.microsoft.com/office/2006/metadata/properties" xmlns:ns3="66a4bc09-4d5a-49d2-8fc9-c39ce9935e2e" targetNamespace="http://schemas.microsoft.com/office/2006/metadata/properties" ma:root="true" ma:fieldsID="d2bcdd43e0db263c15bc9a9fa01e047a" ns3:_="">
    <xsd:import namespace="66a4bc09-4d5a-49d2-8fc9-c39ce9935e2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4bc09-4d5a-49d2-8fc9-c39ce9935e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A702B2-4668-4D1B-8EB0-430528BDFC0A}">
  <ds:schemaRefs>
    <ds:schemaRef ds:uri="http://schemas.openxmlformats.org/officeDocument/2006/bibliography"/>
  </ds:schemaRefs>
</ds:datastoreItem>
</file>

<file path=customXml/itemProps3.xml><?xml version="1.0" encoding="utf-8"?>
<ds:datastoreItem xmlns:ds="http://schemas.openxmlformats.org/officeDocument/2006/customXml" ds:itemID="{AD7B65D1-72E5-4F49-910D-C7F58FD3EB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4BA0B7-4985-4224-894E-A87388586A74}">
  <ds:schemaRefs>
    <ds:schemaRef ds:uri="http://schemas.microsoft.com/sharepoint/v3/contenttype/forms"/>
  </ds:schemaRefs>
</ds:datastoreItem>
</file>

<file path=customXml/itemProps5.xml><?xml version="1.0" encoding="utf-8"?>
<ds:datastoreItem xmlns:ds="http://schemas.openxmlformats.org/officeDocument/2006/customXml" ds:itemID="{B0B7F349-6FF0-4D38-844B-F5CD79E1D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4bc09-4d5a-49d2-8fc9-c39ce9935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Western Spruce Budworm in North America</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Spruce Budworm in North America</dc:title>
  <dc:subject>Choristoneura occidentalis</dc:subject>
  <dc:creator>OLIVIA SANTIAGO</dc:creator>
  <cp:keywords/>
  <dc:description/>
  <cp:lastModifiedBy>Sarah Hart</cp:lastModifiedBy>
  <cp:revision>3</cp:revision>
  <cp:lastPrinted>2020-12-13T00:45:00Z</cp:lastPrinted>
  <dcterms:created xsi:type="dcterms:W3CDTF">2021-01-27T15:53:00Z</dcterms:created>
  <dcterms:modified xsi:type="dcterms:W3CDTF">2021-01-27T17:24:00Z</dcterms:modified>
  <cp:category>MS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0x01010074E66540EEDC6A40ADA9A0D988B2EB99</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http://www.zotero.org/styles/forest-ecology-and-management</vt:lpwstr>
  </property>
  <property fmtid="{D5CDD505-2E9C-101B-9397-08002B2CF9AE}" pid="16" name="Mendeley Recent Style Name 6_1">
    <vt:lpwstr>Forest Ecology and Management</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557d5e91-4793-3f57-9f45-dafa01deb8ce</vt:lpwstr>
  </property>
  <property fmtid="{D5CDD505-2E9C-101B-9397-08002B2CF9AE}" pid="25" name="Mendeley Citation Style_1">
    <vt:lpwstr>http://www.zotero.org/styles/apa</vt:lpwstr>
  </property>
</Properties>
</file>